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17C39" w14:textId="77777777" w:rsidR="00E860AC" w:rsidRDefault="00FA225A">
      <w:pPr>
        <w:rPr>
          <w:i/>
          <w:sz w:val="28"/>
          <w:szCs w:val="28"/>
        </w:rPr>
      </w:pPr>
      <w:r>
        <w:rPr>
          <w:i/>
          <w:sz w:val="28"/>
          <w:szCs w:val="28"/>
        </w:rPr>
        <w:t>Ocean acidification during rearing constrains the molecular physiology of a subarctic crustacean</w:t>
      </w:r>
    </w:p>
    <w:p w14:paraId="7D876ED2" w14:textId="77777777" w:rsidR="00E860AC" w:rsidRDefault="00E860AC">
      <w:pPr>
        <w:rPr>
          <w:i/>
          <w:sz w:val="28"/>
          <w:szCs w:val="28"/>
        </w:rPr>
      </w:pPr>
    </w:p>
    <w:p w14:paraId="4FB35F81" w14:textId="77777777" w:rsidR="00E860AC" w:rsidRDefault="00FA225A">
      <w:r>
        <w:t>Laura H Spencer, William Christopher Long, Ingrid B Spies, Krista M Nichols, Robert J Foy</w:t>
      </w:r>
    </w:p>
    <w:p w14:paraId="2F63C363" w14:textId="77777777" w:rsidR="00E860AC" w:rsidRDefault="00FA225A">
      <w:r>
        <w:t xml:space="preserve">Target Journal: Frontiers in marine science  </w:t>
      </w:r>
    </w:p>
    <w:p w14:paraId="214B798B" w14:textId="77777777" w:rsidR="00E860AC" w:rsidRDefault="00FA225A">
      <w:pPr>
        <w:pStyle w:val="Heading2"/>
      </w:pPr>
      <w:bookmarkStart w:id="0" w:name="_ciw7d5ujqd4r" w:colFirst="0" w:colLast="0"/>
      <w:bookmarkEnd w:id="0"/>
      <w:r>
        <w:t xml:space="preserve">Abstract </w:t>
      </w:r>
    </w:p>
    <w:p w14:paraId="67829565" w14:textId="18E615A8" w:rsidR="00E860AC" w:rsidRDefault="00FA225A">
      <w:r>
        <w:t>Ocean acidification threatens marine crustaceans, particularly those at high latitudes where conditions are changing more rapidly. Red king crab, which supports important fisheries in Alaskan waters, were reared at pH 8.0 (ambient), pH 7.8 (moderate OA), and pH 7.5 (severe OA) for ~12 weeks from larval hatching to the first crab stage, and gene expression was examined to characterize transcriptional responses. Similar functional patterns</w:t>
      </w:r>
      <w:ins w:id="1" w:author="Shallin.Busch" w:date="2022-11-23T16:04:00Z">
        <w:r w:rsidR="003700F4">
          <w:t xml:space="preserve"> of expression</w:t>
        </w:r>
      </w:ins>
      <w:r>
        <w:t xml:space="preserve"> were observed in crabs reared in both the moderate and severe OA treatments, but differences were more pronounced in severe OA (8.4% of genes were differentially expressed) than in moderate OA (2.0% were differentially expressed). </w:t>
      </w:r>
      <w:commentRangeStart w:id="2"/>
      <w:r>
        <w:t>Expression of nearly half of all genes (44%) increased or decreased significantly with pCO</w:t>
      </w:r>
      <w:r>
        <w:rPr>
          <w:vertAlign w:val="subscript"/>
        </w:rPr>
        <w:t>2</w:t>
      </w:r>
      <w:r>
        <w:t xml:space="preserve">, suggesting that OA affects crab physiology in a dose-dependent manner. </w:t>
      </w:r>
      <w:commentRangeEnd w:id="2"/>
      <w:r w:rsidR="003700F4">
        <w:rPr>
          <w:rStyle w:val="CommentReference"/>
        </w:rPr>
        <w:commentReference w:id="2"/>
      </w:r>
      <w:r>
        <w:t xml:space="preserve">Variability in gene expression was low among crabs reared in OA treatments, and only a handful of biological processes were enriched in OA-induced genes (transcription regulation, nervous system), </w:t>
      </w:r>
      <w:commentRangeStart w:id="3"/>
      <w:r>
        <w:t>indicating that OA reduces the breadth of physiological functions in red king cra</w:t>
      </w:r>
      <w:commentRangeEnd w:id="3"/>
      <w:r w:rsidR="003700F4">
        <w:rPr>
          <w:rStyle w:val="CommentReference"/>
        </w:rPr>
        <w:commentReference w:id="3"/>
      </w:r>
      <w:r>
        <w:t>b. We also found transposable element activity was high in OA-reared crab. Whether highly active transposable elements are pathological or mitigate negative effects of OA remains unknown. Downregulated functions were numerous, and included functions related to energy production, biosynthesis, metabolic and catabolic processes, and immune function. Genetic analysis of SNPs extracted from RNA-</w:t>
      </w:r>
      <w:proofErr w:type="spellStart"/>
      <w:r>
        <w:t>Seq</w:t>
      </w:r>
      <w:proofErr w:type="spellEnd"/>
      <w:r>
        <w:t xml:space="preserve"> data indicates that genetic composition and family representation did not differ among OA treatments, and that the transcriptional differences in OA-reared crab </w:t>
      </w:r>
      <w:proofErr w:type="gramStart"/>
      <w:r>
        <w:t>are attributed</w:t>
      </w:r>
      <w:proofErr w:type="gramEnd"/>
      <w:r>
        <w:t xml:space="preserve"> to phenotypic plasticity that applies broadly to the 10+ families. </w:t>
      </w:r>
      <w:ins w:id="4" w:author="Shallin.Busch" w:date="2022-11-23T16:02:00Z">
        <w:r w:rsidR="003700F4">
          <w:t xml:space="preserve">Our results suggest that the </w:t>
        </w:r>
      </w:ins>
      <w:ins w:id="5" w:author="Shallin.Busch" w:date="2022-11-23T16:03:00Z">
        <w:r w:rsidR="003700F4">
          <w:t>d</w:t>
        </w:r>
      </w:ins>
      <w:del w:id="6" w:author="Shallin.Busch" w:date="2022-11-23T16:03:00Z">
        <w:r w:rsidDel="003700F4">
          <w:delText>D</w:delText>
        </w:r>
      </w:del>
      <w:r>
        <w:t xml:space="preserve">ecreased growth and survival and longer </w:t>
      </w:r>
      <w:proofErr w:type="spellStart"/>
      <w:r>
        <w:t>intermolt</w:t>
      </w:r>
      <w:proofErr w:type="spellEnd"/>
      <w:r>
        <w:t xml:space="preserve"> periods previously reported in red king crab juveniles in OA treatments is likely due to a combination of metabolic limitations and vulnerability to infection or secondary stressors. Future studies should expose OA-reared red king crab to abiotic (e.g.</w:t>
      </w:r>
      <w:ins w:id="7" w:author="Shallin.Busch" w:date="2022-11-23T16:03:00Z">
        <w:r w:rsidR="003700F4">
          <w:t>,</w:t>
        </w:r>
      </w:ins>
      <w:r>
        <w:t xml:space="preserve"> warming) and biotic (e.g.</w:t>
      </w:r>
      <w:ins w:id="8" w:author="Shallin.Busch" w:date="2022-11-23T16:03:00Z">
        <w:r w:rsidR="003700F4">
          <w:t>,</w:t>
        </w:r>
      </w:ins>
      <w:r>
        <w:t xml:space="preserve"> microbial/viral) challenges to identify environmental scenarios that will most negatively </w:t>
      </w:r>
      <w:proofErr w:type="gramStart"/>
      <w:r>
        <w:t>impact</w:t>
      </w:r>
      <w:proofErr w:type="gramEnd"/>
      <w:r>
        <w:t xml:space="preserve"> red king crab populations, and to identify genotypes that may be more resilient to </w:t>
      </w:r>
      <w:del w:id="9" w:author="Shallin.Busch" w:date="2022-11-23T16:02:00Z">
        <w:r w:rsidDel="003700F4">
          <w:delText>acidification</w:delText>
        </w:r>
      </w:del>
      <w:ins w:id="10" w:author="Shallin.Busch" w:date="2022-11-23T16:02:00Z">
        <w:r w:rsidR="003700F4">
          <w:t>ocean change</w:t>
        </w:r>
      </w:ins>
      <w:r>
        <w:t xml:space="preserve">. </w:t>
      </w:r>
    </w:p>
    <w:p w14:paraId="17AA43F9" w14:textId="77777777" w:rsidR="00E860AC" w:rsidRDefault="00FA225A">
      <w:pPr>
        <w:pStyle w:val="Heading2"/>
      </w:pPr>
      <w:bookmarkStart w:id="11" w:name="_e43su3it3lla" w:colFirst="0" w:colLast="0"/>
      <w:bookmarkEnd w:id="11"/>
      <w:r>
        <w:br w:type="page"/>
      </w:r>
    </w:p>
    <w:p w14:paraId="79FE59BB" w14:textId="77777777" w:rsidR="00E860AC" w:rsidRDefault="00FA225A">
      <w:pPr>
        <w:pStyle w:val="Heading2"/>
      </w:pPr>
      <w:bookmarkStart w:id="12" w:name="_9i8yfeamfg41" w:colFirst="0" w:colLast="0"/>
      <w:bookmarkEnd w:id="12"/>
      <w:r>
        <w:lastRenderedPageBreak/>
        <w:t>Introduction</w:t>
      </w:r>
    </w:p>
    <w:p w14:paraId="2DC55691" w14:textId="77777777" w:rsidR="00E860AC" w:rsidRDefault="00E860AC"/>
    <w:p w14:paraId="0696C76E" w14:textId="5686A5BD" w:rsidR="00E860AC" w:rsidRDefault="00FA225A">
      <w:r>
        <w:t>Global oceans are rapidly changing as a result of increased concentrations of atmospheric greenhouse gasses. In addition to warming, deoxygenation, and sea level rise, oceans are acidifying (Cooley et al. 2022). This is occurring due to the increased partial pressure of carbon dioxide (CO</w:t>
      </w:r>
      <w:r>
        <w:rPr>
          <w:vertAlign w:val="subscript"/>
        </w:rPr>
        <w:t>2</w:t>
      </w:r>
      <w:r>
        <w:t>) in the ocean, which has absorbed ~30% of added atmospheric CO</w:t>
      </w:r>
      <w:r>
        <w:rPr>
          <w:vertAlign w:val="subscript"/>
        </w:rPr>
        <w:t>2</w:t>
      </w:r>
      <w:r>
        <w:t xml:space="preserve"> emitted since the industrial revolution </w:t>
      </w:r>
      <w:hyperlink r:id="rId8">
        <w:r>
          <w:t>(Gruber et al., 2019)</w:t>
        </w:r>
      </w:hyperlink>
      <w:r>
        <w:t xml:space="preserve">. As a result, </w:t>
      </w:r>
      <w:ins w:id="13" w:author="Shallin.Busch" w:date="2022-11-23T16:02:00Z">
        <w:r w:rsidR="003700F4">
          <w:t xml:space="preserve">the concentration of </w:t>
        </w:r>
      </w:ins>
      <w:r>
        <w:t>aqueous CO</w:t>
      </w:r>
      <w:r>
        <w:rPr>
          <w:vertAlign w:val="subscript"/>
        </w:rPr>
        <w:t>2</w:t>
      </w:r>
      <w:r>
        <w:t xml:space="preserve">, hydrogen ions, and bicarbonate ions are increasing, and ocean pH, carbonate </w:t>
      </w:r>
      <w:ins w:id="14" w:author="Shallin.Busch" w:date="2022-11-23T16:02:00Z">
        <w:r w:rsidR="003700F4">
          <w:t xml:space="preserve">ion </w:t>
        </w:r>
      </w:ins>
      <w:r>
        <w:t xml:space="preserve">concentrations, and calcium carbonate saturation states are decreasing. This shift is referred to as ocean acidification (OA) </w:t>
      </w:r>
      <w:hyperlink r:id="rId9">
        <w:r>
          <w:t>(Feely et al., 2004)</w:t>
        </w:r>
      </w:hyperlink>
      <w:r>
        <w:t xml:space="preserve">. Compared to pre-industrial pH levels, open ocean surface waters </w:t>
      </w:r>
      <w:proofErr w:type="gramStart"/>
      <w:r>
        <w:t>are estimated</w:t>
      </w:r>
      <w:proofErr w:type="gramEnd"/>
      <w:r>
        <w:t xml:space="preserve"> to already have decreased by pH 0.1, and will continue to decrease another 0.08 - 0.37 pH units by 2100 depending on</w:t>
      </w:r>
      <w:ins w:id="15" w:author="Shallin.Busch" w:date="2022-11-23T16:01:00Z">
        <w:r w:rsidR="003700F4">
          <w:t xml:space="preserve"> greenhouse gas</w:t>
        </w:r>
      </w:ins>
      <w:r>
        <w:t xml:space="preserve"> emissions (Cooley et al. 2022). </w:t>
      </w:r>
    </w:p>
    <w:p w14:paraId="616D76C3" w14:textId="77777777" w:rsidR="00E860AC" w:rsidRDefault="00E860AC"/>
    <w:p w14:paraId="3F7212B2" w14:textId="77777777" w:rsidR="00E860AC" w:rsidRDefault="00FA225A">
      <w:r>
        <w:t xml:space="preserve">While ocean acidification is a global phenomenon, changes at high latitudes are likely to have outsized biological effects. Carbon dioxide is more soluble in those regions due to colder water, resulting in lower pH levels and carbonate saturation states </w:t>
      </w:r>
      <w:hyperlink r:id="rId10">
        <w:r>
          <w:rPr>
            <w:color w:val="000000"/>
          </w:rPr>
          <w:t>(</w:t>
        </w:r>
        <w:proofErr w:type="spellStart"/>
        <w:r>
          <w:rPr>
            <w:color w:val="000000"/>
          </w:rPr>
          <w:t>Fabry</w:t>
        </w:r>
        <w:proofErr w:type="spellEnd"/>
        <w:r>
          <w:rPr>
            <w:color w:val="000000"/>
          </w:rPr>
          <w:t xml:space="preserve"> et al., 2009; Mathis et al., 2015)</w:t>
        </w:r>
      </w:hyperlink>
      <w:r>
        <w:t xml:space="preserve">. Increased freshwater inputs from sea ice melt and river runoff, and enhanced upwelling and respiration are likely to augment acidification in high latitude oceans </w:t>
      </w:r>
      <w:hyperlink r:id="rId11">
        <w:r>
          <w:rPr>
            <w:color w:val="000000"/>
          </w:rPr>
          <w:t>(Mathis et al., 2015)</w:t>
        </w:r>
      </w:hyperlink>
      <w:r>
        <w:t xml:space="preserve">. Conditions in those regions are therefore more likely to become </w:t>
      </w:r>
      <w:proofErr w:type="spellStart"/>
      <w:r>
        <w:t>undersaturated</w:t>
      </w:r>
      <w:proofErr w:type="spellEnd"/>
      <w:r>
        <w:t xml:space="preserve"> with carbonate ions and reach severely low pH levels, particularly at bottom waters </w:t>
      </w:r>
      <w:hyperlink r:id="rId12">
        <w:r>
          <w:rPr>
            <w:color w:val="000000"/>
          </w:rPr>
          <w:t>(</w:t>
        </w:r>
        <w:proofErr w:type="spellStart"/>
        <w:r>
          <w:rPr>
            <w:color w:val="000000"/>
          </w:rPr>
          <w:t>Fabry</w:t>
        </w:r>
        <w:proofErr w:type="spellEnd"/>
        <w:r>
          <w:rPr>
            <w:color w:val="000000"/>
          </w:rPr>
          <w:t xml:space="preserve"> et al., 2009; </w:t>
        </w:r>
        <w:proofErr w:type="spellStart"/>
        <w:r>
          <w:rPr>
            <w:color w:val="000000"/>
          </w:rPr>
          <w:t>Terhaar</w:t>
        </w:r>
        <w:proofErr w:type="spellEnd"/>
        <w:r>
          <w:rPr>
            <w:color w:val="000000"/>
          </w:rPr>
          <w:t xml:space="preserve"> et al., 2020)</w:t>
        </w:r>
      </w:hyperlink>
      <w:r>
        <w:t xml:space="preserve">. As </w:t>
      </w:r>
      <w:proofErr w:type="gramStart"/>
      <w:r>
        <w:t>carbonate</w:t>
      </w:r>
      <w:proofErr w:type="gramEnd"/>
      <w:r>
        <w:t xml:space="preserve"> ions (</w:t>
      </w:r>
      <w:commentRangeStart w:id="16"/>
      <w:r>
        <w:t>aragonite, calcite</w:t>
      </w:r>
      <w:commentRangeEnd w:id="16"/>
      <w:r w:rsidR="003700F4">
        <w:rPr>
          <w:rStyle w:val="CommentReference"/>
        </w:rPr>
        <w:commentReference w:id="16"/>
      </w:r>
      <w:r>
        <w:t xml:space="preserve">) are critical components of calcium carbonate shells and structures, calcifying species </w:t>
      </w:r>
      <w:commentRangeStart w:id="17"/>
      <w:r>
        <w:t xml:space="preserve">in arctic and subarctic </w:t>
      </w:r>
      <w:commentRangeEnd w:id="17"/>
      <w:r w:rsidR="003700F4">
        <w:rPr>
          <w:rStyle w:val="CommentReference"/>
        </w:rPr>
        <w:commentReference w:id="17"/>
      </w:r>
      <w:r>
        <w:t xml:space="preserve">oceans are among the most vulnerable to the effects of acidification </w:t>
      </w:r>
      <w:hyperlink r:id="rId13">
        <w:r>
          <w:rPr>
            <w:color w:val="000000"/>
          </w:rPr>
          <w:t>(</w:t>
        </w:r>
        <w:proofErr w:type="spellStart"/>
        <w:r>
          <w:rPr>
            <w:color w:val="000000"/>
          </w:rPr>
          <w:t>Melzner</w:t>
        </w:r>
        <w:proofErr w:type="spellEnd"/>
        <w:r>
          <w:rPr>
            <w:color w:val="000000"/>
          </w:rPr>
          <w:t xml:space="preserve"> et al., 2019; </w:t>
        </w:r>
        <w:proofErr w:type="spellStart"/>
        <w:r>
          <w:rPr>
            <w:color w:val="000000"/>
          </w:rPr>
          <w:t>Figuerola</w:t>
        </w:r>
        <w:proofErr w:type="spellEnd"/>
        <w:r>
          <w:rPr>
            <w:color w:val="000000"/>
          </w:rPr>
          <w:t xml:space="preserve"> et al., 2021)</w:t>
        </w:r>
      </w:hyperlink>
      <w:r>
        <w:t xml:space="preserve">. Effects of OA on crustaceans have significant socio-economic implications given their importance to commercial fisheries as both prey species (krill, copepods) </w:t>
      </w:r>
      <w:hyperlink r:id="rId14">
        <w:r>
          <w:rPr>
            <w:color w:val="000000"/>
          </w:rPr>
          <w:t>(</w:t>
        </w:r>
        <w:proofErr w:type="spellStart"/>
        <w:r>
          <w:rPr>
            <w:color w:val="000000"/>
          </w:rPr>
          <w:t>Smetacek</w:t>
        </w:r>
        <w:proofErr w:type="spellEnd"/>
        <w:r>
          <w:rPr>
            <w:color w:val="000000"/>
          </w:rPr>
          <w:t xml:space="preserve"> and Nicol, 2005; </w:t>
        </w:r>
        <w:proofErr w:type="spellStart"/>
        <w:r>
          <w:rPr>
            <w:color w:val="000000"/>
          </w:rPr>
          <w:t>Mueter</w:t>
        </w:r>
        <w:proofErr w:type="spellEnd"/>
        <w:r>
          <w:rPr>
            <w:color w:val="000000"/>
          </w:rPr>
          <w:t xml:space="preserve"> et al., 2021)</w:t>
        </w:r>
      </w:hyperlink>
      <w:r>
        <w:t xml:space="preserve"> and fishery stocks (e.g. king, tanner, and snow crabs) </w:t>
      </w:r>
      <w:hyperlink r:id="rId15">
        <w:r>
          <w:rPr>
            <w:color w:val="000000"/>
          </w:rPr>
          <w:t>(Punt et al., 2014, 2015)</w:t>
        </w:r>
      </w:hyperlink>
      <w:r>
        <w:t xml:space="preserve">. </w:t>
      </w:r>
    </w:p>
    <w:p w14:paraId="16441A2C" w14:textId="77777777" w:rsidR="00E860AC" w:rsidRDefault="00E860AC"/>
    <w:p w14:paraId="4DACC5DA" w14:textId="77777777" w:rsidR="00E860AC" w:rsidRDefault="00FA225A">
      <w:r>
        <w:t>Ocean acidification has broad but variable physiological effects on crustaceans (</w:t>
      </w:r>
      <w:proofErr w:type="spellStart"/>
      <w:r>
        <w:t>Bednaršek</w:t>
      </w:r>
      <w:proofErr w:type="spellEnd"/>
      <w:r>
        <w:t xml:space="preserve"> et al. 2021). Many are capable of maintaining </w:t>
      </w:r>
      <w:proofErr w:type="spellStart"/>
      <w:r>
        <w:t>hemolymph</w:t>
      </w:r>
      <w:proofErr w:type="spellEnd"/>
      <w:r>
        <w:t xml:space="preserve"> pH homeostasis by acid-base regulation </w:t>
      </w:r>
      <w:hyperlink r:id="rId16">
        <w:r>
          <w:rPr>
            <w:color w:val="000000"/>
          </w:rPr>
          <w:t xml:space="preserve">(Pane and Barry; </w:t>
        </w:r>
        <w:proofErr w:type="spellStart"/>
        <w:r>
          <w:rPr>
            <w:color w:val="000000"/>
          </w:rPr>
          <w:t>Meseck</w:t>
        </w:r>
        <w:proofErr w:type="spellEnd"/>
        <w:r>
          <w:rPr>
            <w:color w:val="000000"/>
          </w:rPr>
          <w:t xml:space="preserve"> et al., 2016)</w:t>
        </w:r>
      </w:hyperlink>
      <w:r>
        <w:t xml:space="preserve">, and have exoskeletons composed of both calcium carbonate and chitin, which may protect against direct dissolution </w:t>
      </w:r>
      <w:hyperlink r:id="rId17">
        <w:r>
          <w:rPr>
            <w:color w:val="000000"/>
          </w:rPr>
          <w:t>(</w:t>
        </w:r>
        <w:proofErr w:type="spellStart"/>
        <w:r>
          <w:rPr>
            <w:color w:val="000000"/>
          </w:rPr>
          <w:t>Pörtner</w:t>
        </w:r>
        <w:proofErr w:type="spellEnd"/>
        <w:r>
          <w:rPr>
            <w:color w:val="000000"/>
          </w:rPr>
          <w:t xml:space="preserve">, 2008; </w:t>
        </w:r>
        <w:proofErr w:type="spellStart"/>
        <w:r>
          <w:rPr>
            <w:color w:val="000000"/>
          </w:rPr>
          <w:t>Ries</w:t>
        </w:r>
        <w:proofErr w:type="spellEnd"/>
        <w:r>
          <w:rPr>
            <w:color w:val="000000"/>
          </w:rPr>
          <w:t xml:space="preserve"> et al., 2009)</w:t>
        </w:r>
      </w:hyperlink>
      <w:r>
        <w:t xml:space="preserve">, although see Dickenson et al (2021). Still, tissue and shell growth </w:t>
      </w:r>
      <w:hyperlink r:id="rId18">
        <w:r>
          <w:rPr>
            <w:color w:val="000000"/>
          </w:rPr>
          <w:t>(Long et al., 2017)</w:t>
        </w:r>
      </w:hyperlink>
      <w:r>
        <w:t xml:space="preserve">, molt cycle </w:t>
      </w:r>
      <w:hyperlink r:id="rId19">
        <w:r>
          <w:rPr>
            <w:color w:val="000000"/>
          </w:rPr>
          <w:t>(</w:t>
        </w:r>
        <w:proofErr w:type="spellStart"/>
        <w:r>
          <w:rPr>
            <w:color w:val="000000"/>
          </w:rPr>
          <w:t>Whiteley</w:t>
        </w:r>
        <w:proofErr w:type="spellEnd"/>
        <w:r>
          <w:rPr>
            <w:color w:val="000000"/>
          </w:rPr>
          <w:t>, 2011; Long et al., 2021)</w:t>
        </w:r>
      </w:hyperlink>
      <w:r>
        <w:t xml:space="preserve">, exoskeleton properties </w:t>
      </w:r>
      <w:hyperlink r:id="rId20">
        <w:r>
          <w:rPr>
            <w:color w:val="000000"/>
          </w:rPr>
          <w:t>(Siegel et al., 2022)</w:t>
        </w:r>
      </w:hyperlink>
      <w:r>
        <w:t xml:space="preserve">, metabolic activity </w:t>
      </w:r>
      <w:hyperlink r:id="rId21">
        <w:r>
          <w:rPr>
            <w:color w:val="000000"/>
          </w:rPr>
          <w:t>(</w:t>
        </w:r>
        <w:proofErr w:type="spellStart"/>
        <w:r>
          <w:rPr>
            <w:color w:val="000000"/>
          </w:rPr>
          <w:t>Dissanayake</w:t>
        </w:r>
        <w:proofErr w:type="spellEnd"/>
        <w:r>
          <w:rPr>
            <w:color w:val="000000"/>
          </w:rPr>
          <w:t xml:space="preserve"> and </w:t>
        </w:r>
        <w:proofErr w:type="spellStart"/>
        <w:r>
          <w:rPr>
            <w:color w:val="000000"/>
          </w:rPr>
          <w:t>Ishimatsu</w:t>
        </w:r>
        <w:proofErr w:type="spellEnd"/>
        <w:r>
          <w:rPr>
            <w:color w:val="000000"/>
          </w:rPr>
          <w:t>, 2011; Thor et al., 2018)</w:t>
        </w:r>
      </w:hyperlink>
      <w:r>
        <w:t xml:space="preserve">, reproduction </w:t>
      </w:r>
      <w:hyperlink r:id="rId22">
        <w:r>
          <w:rPr>
            <w:color w:val="000000"/>
          </w:rPr>
          <w:t>(</w:t>
        </w:r>
        <w:proofErr w:type="spellStart"/>
        <w:r>
          <w:rPr>
            <w:color w:val="000000"/>
          </w:rPr>
          <w:t>Swiney</w:t>
        </w:r>
        <w:proofErr w:type="spellEnd"/>
        <w:r>
          <w:rPr>
            <w:color w:val="000000"/>
          </w:rPr>
          <w:t xml:space="preserve"> et al., 2015; </w:t>
        </w:r>
        <w:proofErr w:type="spellStart"/>
        <w:r>
          <w:rPr>
            <w:color w:val="000000"/>
          </w:rPr>
          <w:t>Meseck</w:t>
        </w:r>
        <w:proofErr w:type="spellEnd"/>
        <w:r>
          <w:rPr>
            <w:color w:val="000000"/>
          </w:rPr>
          <w:t xml:space="preserve"> et al., 2016)</w:t>
        </w:r>
      </w:hyperlink>
      <w:r>
        <w:t xml:space="preserve">, behavior </w:t>
      </w:r>
      <w:hyperlink r:id="rId23">
        <w:r>
          <w:rPr>
            <w:color w:val="000000"/>
          </w:rPr>
          <w:t xml:space="preserve">(Dodd et al., 2015; Clements and </w:t>
        </w:r>
        <w:proofErr w:type="spellStart"/>
        <w:r>
          <w:rPr>
            <w:color w:val="000000"/>
          </w:rPr>
          <w:t>Comeau</w:t>
        </w:r>
        <w:proofErr w:type="spellEnd"/>
        <w:r>
          <w:rPr>
            <w:color w:val="000000"/>
          </w:rPr>
          <w:t>, 2019)</w:t>
        </w:r>
      </w:hyperlink>
      <w:r>
        <w:t xml:space="preserve">, and immune function </w:t>
      </w:r>
      <w:hyperlink r:id="rId24">
        <w:r>
          <w:rPr>
            <w:color w:val="000000"/>
          </w:rPr>
          <w:t>(</w:t>
        </w:r>
        <w:proofErr w:type="spellStart"/>
        <w:r>
          <w:rPr>
            <w:color w:val="000000"/>
          </w:rPr>
          <w:t>Meseck</w:t>
        </w:r>
        <w:proofErr w:type="spellEnd"/>
        <w:r>
          <w:rPr>
            <w:color w:val="000000"/>
          </w:rPr>
          <w:t xml:space="preserve"> et al., 2016; Shields, 2019)</w:t>
        </w:r>
      </w:hyperlink>
      <w:r>
        <w:t xml:space="preserve"> can all be altered by acidified conditions. </w:t>
      </w:r>
      <w:commentRangeStart w:id="18"/>
      <w:r>
        <w:t xml:space="preserve">Effects are most acutely observed in early life stages (larvae, juveniles), and vary greatly by species, severity of OA, and duration of exposure </w:t>
      </w:r>
      <w:hyperlink r:id="rId25">
        <w:r>
          <w:rPr>
            <w:color w:val="000000"/>
          </w:rPr>
          <w:t>(</w:t>
        </w:r>
        <w:proofErr w:type="spellStart"/>
        <w:r>
          <w:rPr>
            <w:color w:val="000000"/>
          </w:rPr>
          <w:t>Bednaršek</w:t>
        </w:r>
        <w:proofErr w:type="spellEnd"/>
        <w:r>
          <w:rPr>
            <w:color w:val="000000"/>
          </w:rPr>
          <w:t xml:space="preserve"> et al., 2021; Siegel et al., 2022)</w:t>
        </w:r>
      </w:hyperlink>
      <w:r>
        <w:t xml:space="preserve">. </w:t>
      </w:r>
      <w:commentRangeEnd w:id="18"/>
      <w:r w:rsidR="003700F4">
        <w:rPr>
          <w:rStyle w:val="CommentReference"/>
        </w:rPr>
        <w:commentReference w:id="18"/>
      </w:r>
      <w:r>
        <w:t xml:space="preserve">The diversity of responses in crustaceans, and all marine invertebrates for that matter, has highlighted the need for a more mechanistic understanding of how organisms function in acidified conditions. </w:t>
      </w:r>
    </w:p>
    <w:p w14:paraId="782F1B0D" w14:textId="77777777" w:rsidR="00E860AC" w:rsidRDefault="00E860AC"/>
    <w:p w14:paraId="422DC047" w14:textId="3490A418" w:rsidR="00E860AC" w:rsidRDefault="00FA225A">
      <w:r>
        <w:lastRenderedPageBreak/>
        <w:t xml:space="preserve">In this study, we examine the molecular physiology of OA-exposed juvenile red king crab, </w:t>
      </w:r>
      <w:proofErr w:type="spellStart"/>
      <w:r>
        <w:rPr>
          <w:i/>
        </w:rPr>
        <w:t>Paralithodes</w:t>
      </w:r>
      <w:proofErr w:type="spellEnd"/>
      <w:r>
        <w:rPr>
          <w:i/>
        </w:rPr>
        <w:t xml:space="preserve"> </w:t>
      </w:r>
      <w:proofErr w:type="spellStart"/>
      <w:r>
        <w:rPr>
          <w:i/>
        </w:rPr>
        <w:t>camtschaticus</w:t>
      </w:r>
      <w:proofErr w:type="spellEnd"/>
      <w:r>
        <w:t xml:space="preserve">, one of several crab species that are highly valued fisheries in the Alaskan waters. Laboratory studies on red king crab from the Bering Sea indicate that OA affects their physiology such that development </w:t>
      </w:r>
      <w:proofErr w:type="gramStart"/>
      <w:r>
        <w:t>is altered</w:t>
      </w:r>
      <w:proofErr w:type="gramEnd"/>
      <w:r>
        <w:t xml:space="preserve">, and growth and survival typically decreases </w:t>
      </w:r>
      <w:r w:rsidR="000D0D82">
        <w:fldChar w:fldCharType="begin"/>
      </w:r>
      <w:r w:rsidR="000D0D82">
        <w:instrText xml:space="preserve"> HYPERLINK "https://paperpile.com/c/bgbcYo/k5lvR+4gdpO+1pb0O" \h </w:instrText>
      </w:r>
      <w:r w:rsidR="000D0D82">
        <w:fldChar w:fldCharType="separate"/>
      </w:r>
      <w:r>
        <w:t>(</w:t>
      </w:r>
      <w:del w:id="19" w:author="Shallin.Busch" w:date="2022-11-23T16:00:00Z">
        <w:r w:rsidDel="003700F4">
          <w:delText>Christopher</w:delText>
        </w:r>
      </w:del>
      <w:r>
        <w:t xml:space="preserve"> Long et al., 2013; Long et al., 2013, 2019)</w:t>
      </w:r>
      <w:r w:rsidR="000D0D82">
        <w:fldChar w:fldCharType="end"/>
      </w:r>
      <w:r>
        <w:t xml:space="preserve">. OA also interacts with warming by increasing </w:t>
      </w:r>
      <w:proofErr w:type="spellStart"/>
      <w:r>
        <w:t>intermolt</w:t>
      </w:r>
      <w:proofErr w:type="spellEnd"/>
      <w:r>
        <w:t xml:space="preserve"> duration and decreasing survival (</w:t>
      </w:r>
      <w:proofErr w:type="spellStart"/>
      <w:r w:rsidR="00C27E4A">
        <w:fldChar w:fldCharType="begin"/>
      </w:r>
      <w:r w:rsidR="00C27E4A">
        <w:instrText xml:space="preserve"> HYPERLINK "https://doi.org/10.1093/icesjms/fsw251" \h </w:instrText>
      </w:r>
      <w:r w:rsidR="00C27E4A">
        <w:fldChar w:fldCharType="separate"/>
      </w:r>
      <w:r>
        <w:t>Swiney</w:t>
      </w:r>
      <w:proofErr w:type="spellEnd"/>
      <w:r>
        <w:t xml:space="preserve"> et al. 2017</w:t>
      </w:r>
      <w:r w:rsidR="00C27E4A">
        <w:fldChar w:fldCharType="end"/>
      </w:r>
      <w:r>
        <w:t xml:space="preserve">). Little is known about the mechanisms underlying these impacts to red king crab. Metabolic changes are likely, as indicated by higher oxygen consumption when juvenile red king crab are first exposed to OA, but which does not last </w:t>
      </w:r>
      <w:ins w:id="20" w:author="Shallin.Busch" w:date="2022-11-23T16:00:00Z">
        <w:r w:rsidR="003700F4">
          <w:t xml:space="preserve">for the duration of </w:t>
        </w:r>
      </w:ins>
      <w:r>
        <w:t xml:space="preserve">a 3-week exposure </w:t>
      </w:r>
      <w:hyperlink r:id="rId26">
        <w:r>
          <w:t>(Long et al., 2019)</w:t>
        </w:r>
      </w:hyperlink>
      <w:r>
        <w:t>. A recent study examined broad-scale gene expression patterns in multiple life stages of red king crab (</w:t>
      </w:r>
      <w:proofErr w:type="spellStart"/>
      <w:r w:rsidR="00C27E4A">
        <w:fldChar w:fldCharType="begin"/>
      </w:r>
      <w:r w:rsidR="00C27E4A">
        <w:instrText xml:space="preserve"> HYPERLINK "https://doi.org/10.1017/S002531541900119X" \h </w:instrText>
      </w:r>
      <w:r w:rsidR="00C27E4A">
        <w:fldChar w:fldCharType="separate"/>
      </w:r>
      <w:r>
        <w:t>Stillman</w:t>
      </w:r>
      <w:proofErr w:type="spellEnd"/>
      <w:r>
        <w:t xml:space="preserve"> et al. 2020</w:t>
      </w:r>
      <w:r w:rsidR="00C27E4A">
        <w:fldChar w:fldCharType="end"/>
      </w:r>
      <w:r>
        <w:t xml:space="preserve">), and found that </w:t>
      </w:r>
      <w:proofErr w:type="spellStart"/>
      <w:r>
        <w:t>cuticular</w:t>
      </w:r>
      <w:proofErr w:type="spellEnd"/>
      <w:r>
        <w:t xml:space="preserve"> processes were affected in juveniles, while there were no pronounced changes to larval gene expression.</w:t>
      </w:r>
    </w:p>
    <w:p w14:paraId="703635B0" w14:textId="77777777" w:rsidR="00E860AC" w:rsidRDefault="00E860AC"/>
    <w:p w14:paraId="6AB68F3B" w14:textId="2BB36FB9" w:rsidR="00E860AC" w:rsidRDefault="00FA225A">
      <w:r>
        <w:t>Here, we provide a high-resolution description of the physiological response of red king crab to ocean acidification. We leverage RNA-</w:t>
      </w:r>
      <w:proofErr w:type="spellStart"/>
      <w:r>
        <w:t>Seq</w:t>
      </w:r>
      <w:proofErr w:type="spellEnd"/>
      <w:r>
        <w:t xml:space="preserve"> to examine genome-wide expression patterns, and construct libraries from at least 13 individuals per treatment, rather than pools of individuals which can obscure genotype-dependent variation. We leverage a recently published draft </w:t>
      </w:r>
      <w:r>
        <w:rPr>
          <w:i/>
        </w:rPr>
        <w:t xml:space="preserve">P. </w:t>
      </w:r>
      <w:proofErr w:type="spellStart"/>
      <w:r>
        <w:rPr>
          <w:i/>
        </w:rPr>
        <w:t>camtschaticus</w:t>
      </w:r>
      <w:proofErr w:type="spellEnd"/>
      <w:r>
        <w:t xml:space="preserve"> genome which is large (7.29 </w:t>
      </w:r>
      <w:proofErr w:type="spellStart"/>
      <w:r>
        <w:t>Gbp</w:t>
      </w:r>
      <w:proofErr w:type="spellEnd"/>
      <w:r>
        <w:t xml:space="preserve">) and highly repetitive </w:t>
      </w:r>
      <w:hyperlink r:id="rId27">
        <w:r>
          <w:rPr>
            <w:color w:val="000000"/>
          </w:rPr>
          <w:t>(</w:t>
        </w:r>
        <w:proofErr w:type="spellStart"/>
        <w:r>
          <w:rPr>
            <w:color w:val="000000"/>
          </w:rPr>
          <w:t>Veldsman</w:t>
        </w:r>
        <w:proofErr w:type="spellEnd"/>
        <w:r>
          <w:rPr>
            <w:color w:val="000000"/>
          </w:rPr>
          <w:t xml:space="preserve"> et al., 2021b)</w:t>
        </w:r>
      </w:hyperlink>
      <w:r>
        <w:t>. Crab were reared from hatching to the first crab stage (C1) over 3 months in three</w:t>
      </w:r>
      <w:ins w:id="21" w:author="Shallin.Busch" w:date="2022-11-23T16:00:00Z">
        <w:r w:rsidR="003700F4">
          <w:t xml:space="preserve"> carbonate </w:t>
        </w:r>
        <w:proofErr w:type="spellStart"/>
        <w:r w:rsidR="003700F4">
          <w:t>chemistry</w:t>
        </w:r>
      </w:ins>
      <w:del w:id="22" w:author="Shallin.Busch" w:date="2022-11-23T16:00:00Z">
        <w:r w:rsidDel="003700F4">
          <w:delText xml:space="preserve"> OA </w:delText>
        </w:r>
      </w:del>
      <w:r>
        <w:t>treatments</w:t>
      </w:r>
      <w:proofErr w:type="spellEnd"/>
      <w:r>
        <w:t>, thus capturing transcriptional differences among crab that are reared in historically ambient conditions (pH 8.0), and those acclimated to a moderately (pH 7.8) and severely (pH 7.5) acidified environments.</w:t>
      </w:r>
    </w:p>
    <w:p w14:paraId="78A1B2A8" w14:textId="77777777" w:rsidR="00E860AC" w:rsidRDefault="00FA225A">
      <w:pPr>
        <w:pStyle w:val="Heading2"/>
      </w:pPr>
      <w:bookmarkStart w:id="23" w:name="_wcba786875am" w:colFirst="0" w:colLast="0"/>
      <w:bookmarkEnd w:id="23"/>
      <w:r>
        <w:t>Methods</w:t>
      </w:r>
    </w:p>
    <w:p w14:paraId="6E4FCA45" w14:textId="77777777" w:rsidR="00E860AC" w:rsidRDefault="00FA225A">
      <w:pPr>
        <w:pStyle w:val="Heading4"/>
      </w:pPr>
      <w:bookmarkStart w:id="24" w:name="_k3dhujvwz1gl" w:colFirst="0" w:colLast="0"/>
      <w:bookmarkEnd w:id="24"/>
      <w:r>
        <w:t>Animal collection</w:t>
      </w:r>
    </w:p>
    <w:p w14:paraId="060FA0FF" w14:textId="4440A7E8" w:rsidR="00E860AC" w:rsidRDefault="00FA225A">
      <w:proofErr w:type="spellStart"/>
      <w:r>
        <w:t>Ovigerous</w:t>
      </w:r>
      <w:proofErr w:type="spellEnd"/>
      <w:r>
        <w:t xml:space="preserve"> females for this study were collected in Bristol Bay in October 2016 in crab pots during the commercial fishery. Animals were transported to Kodiak in the live hold of a fishing vessel. Females were held communally in tanks at the Kodiak Fisheries Research Center supplied with flow through sand-filtered seawater pumped from Trident Basin, Kodiak, at local ambient temperature and salinity. Crabs were fed to excess on chopped frozen fish and squid.  Embryos were monitored and, as they approached hatching, 48 females were moved to individual 48L tubs with flow-through seawater. Tanks were monitored for larvae. Larvae for this experiment were collected during peak hatch from as many females as possible over a period of 3 days: April 10-12, 2017. Larvae from the same 21 females on the first 2 days of larval stocking and </w:t>
      </w:r>
      <w:del w:id="25" w:author="Shallin.Busch" w:date="2022-11-23T15:59:00Z">
        <w:r w:rsidDel="003700F4">
          <w:delText xml:space="preserve">of </w:delText>
        </w:r>
      </w:del>
      <w:ins w:id="26" w:author="Shallin.Busch" w:date="2022-11-23T15:59:00Z">
        <w:r w:rsidR="003700F4">
          <w:t xml:space="preserve">from </w:t>
        </w:r>
      </w:ins>
      <w:r>
        <w:t xml:space="preserve">20 of those 21 on the third (one female completed hatching after the second day of stocking) </w:t>
      </w:r>
      <w:proofErr w:type="gramStart"/>
      <w:r>
        <w:t>were pooled and used to stock larval rearing tanks</w:t>
      </w:r>
      <w:proofErr w:type="gramEnd"/>
      <w:r>
        <w:t xml:space="preserve">.  </w:t>
      </w:r>
    </w:p>
    <w:p w14:paraId="20A007B8" w14:textId="77777777" w:rsidR="00E860AC" w:rsidRDefault="00FA225A">
      <w:pPr>
        <w:pStyle w:val="Heading4"/>
      </w:pPr>
      <w:bookmarkStart w:id="27" w:name="_1fu5o8xcskaw" w:colFirst="0" w:colLast="0"/>
      <w:bookmarkEnd w:id="27"/>
      <w:r>
        <w:t>Experimental Design</w:t>
      </w:r>
    </w:p>
    <w:p w14:paraId="3654D059" w14:textId="77777777" w:rsidR="00E860AC" w:rsidRDefault="00FA225A">
      <w:r>
        <w:t xml:space="preserve">Experiments were performed in 180L conical bottomed tanks. Each tank was randomly assigned to one of three pH treatments: 1) Local ambient (pH ~ 8.1), 2) pH 7.8, and 3) pH 7.5, with five replicate tanks per treatment. Tanks were stocked with larvae in a random order. </w:t>
      </w:r>
      <w:proofErr w:type="spellStart"/>
      <w:r>
        <w:t>Flowthrough</w:t>
      </w:r>
      <w:proofErr w:type="spellEnd"/>
      <w:r>
        <w:t xml:space="preserve"> water for this experiment was passed through a </w:t>
      </w:r>
      <w:proofErr w:type="gramStart"/>
      <w:r>
        <w:t xml:space="preserve">5 </w:t>
      </w:r>
      <w:proofErr w:type="spellStart"/>
      <w:r>
        <w:t>μm</w:t>
      </w:r>
      <w:proofErr w:type="spellEnd"/>
      <w:proofErr w:type="gramEnd"/>
      <w:r>
        <w:t xml:space="preserve"> filter and UV sterilized and </w:t>
      </w:r>
      <w:r>
        <w:lastRenderedPageBreak/>
        <w:t>flow into each tank was 2 L/min.</w:t>
      </w:r>
      <w:del w:id="28" w:author="Shallin.Busch" w:date="2022-11-23T15:58:00Z">
        <w:r w:rsidDel="00B12547">
          <w:delText xml:space="preserve"> All tanks were kept at local ambient temperature and salinity.</w:delText>
        </w:r>
      </w:del>
      <w:ins w:id="29" w:author="Shallin.Busch" w:date="2022-11-23T15:58:00Z">
        <w:r w:rsidR="00B12547" w:rsidRPr="00B12547">
          <w:t xml:space="preserve"> </w:t>
        </w:r>
        <w:r w:rsidR="00B12547">
          <w:t xml:space="preserve">.  The temperature and salinity of all tanks </w:t>
        </w:r>
        <w:proofErr w:type="gramStart"/>
        <w:r w:rsidR="00B12547">
          <w:t>were allowed</w:t>
        </w:r>
        <w:proofErr w:type="gramEnd"/>
        <w:r w:rsidR="00B12547">
          <w:t xml:space="preserve"> to vary with seasonal </w:t>
        </w:r>
      </w:ins>
      <w:ins w:id="30" w:author="Shallin.Busch" w:date="2022-11-23T15:59:00Z">
        <w:r w:rsidR="00B12547">
          <w:t xml:space="preserve">change </w:t>
        </w:r>
      </w:ins>
      <w:ins w:id="31" w:author="Shallin.Busch" w:date="2022-11-23T15:58:00Z">
        <w:r w:rsidR="00B12547">
          <w:t xml:space="preserve">of the intake water. </w:t>
        </w:r>
      </w:ins>
      <w:del w:id="32" w:author="Shallin.Busch" w:date="2022-11-23T15:59:00Z">
        <w:r w:rsidDel="00B12547">
          <w:delText xml:space="preserve"> </w:delText>
        </w:r>
      </w:del>
      <w:r>
        <w:t xml:space="preserve"> The pH in each tank was adjusted via direct bubbling of CO</w:t>
      </w:r>
      <w:r>
        <w:rPr>
          <w:vertAlign w:val="subscript"/>
        </w:rPr>
        <w:t>2</w:t>
      </w:r>
      <w:r>
        <w:t xml:space="preserve"> controlled by feedback from Honeywell controllers connected to an in-tank </w:t>
      </w:r>
      <w:proofErr w:type="spellStart"/>
      <w:r>
        <w:t>Durafet</w:t>
      </w:r>
      <w:proofErr w:type="spellEnd"/>
      <w:r>
        <w:t xml:space="preserve"> III pH probe. The temperature and pH in each tank </w:t>
      </w:r>
      <w:proofErr w:type="gramStart"/>
      <w:r>
        <w:t>was measured</w:t>
      </w:r>
      <w:proofErr w:type="gramEnd"/>
      <w:r>
        <w:t xml:space="preserve"> </w:t>
      </w:r>
      <w:commentRangeStart w:id="33"/>
      <w:r>
        <w:t>daily</w:t>
      </w:r>
      <w:commentRangeEnd w:id="33"/>
      <w:r w:rsidR="00B12547">
        <w:rPr>
          <w:rStyle w:val="CommentReference"/>
        </w:rPr>
        <w:commentReference w:id="33"/>
      </w:r>
      <w:r>
        <w:t xml:space="preserve"> using a </w:t>
      </w:r>
      <w:proofErr w:type="spellStart"/>
      <w:r>
        <w:t>Durafet</w:t>
      </w:r>
      <w:proofErr w:type="spellEnd"/>
      <w:r>
        <w:t xml:space="preserve"> III pH </w:t>
      </w:r>
      <w:commentRangeStart w:id="34"/>
      <w:r>
        <w:t xml:space="preserve">probe calibrated with TRIS buffer </w:t>
      </w:r>
      <w:commentRangeEnd w:id="34"/>
      <w:r w:rsidR="00B12547">
        <w:rPr>
          <w:rStyle w:val="CommentReference"/>
        </w:rPr>
        <w:commentReference w:id="34"/>
      </w:r>
      <w:r>
        <w:t>(</w:t>
      </w:r>
      <w:proofErr w:type="spellStart"/>
      <w:r>
        <w:t>Millero</w:t>
      </w:r>
      <w:proofErr w:type="spellEnd"/>
      <w:r>
        <w:t xml:space="preserve">, 1986). Water samples were taken once a week from each </w:t>
      </w:r>
      <w:proofErr w:type="gramStart"/>
      <w:r>
        <w:t>tank,</w:t>
      </w:r>
      <w:proofErr w:type="gramEnd"/>
      <w:r>
        <w:t xml:space="preserve"> poisoned with HgCl</w:t>
      </w:r>
      <w:ins w:id="35" w:author="Shallin.Busch" w:date="2022-11-23T15:57:00Z">
        <w:r w:rsidR="00B12547" w:rsidRPr="00B12547">
          <w:rPr>
            <w:vertAlign w:val="subscript"/>
            <w:rPrChange w:id="36" w:author="Shallin.Busch" w:date="2022-11-23T15:57:00Z">
              <w:rPr/>
            </w:rPrChange>
          </w:rPr>
          <w:t>2</w:t>
        </w:r>
      </w:ins>
      <w:r>
        <w:t xml:space="preserve"> and analyzed for dissolved inorganic carbon (DIC) and total alkalinity (TA). DIC and TA were measured using a VINDTA 3C (</w:t>
      </w:r>
      <w:proofErr w:type="spellStart"/>
      <w:r>
        <w:t>Marianda</w:t>
      </w:r>
      <w:proofErr w:type="spellEnd"/>
      <w:r>
        <w:t xml:space="preserve">, Kiel, Germany) and a 5012 Coulometer (UIC Inc.) according to DOE (1994) using Certified Reference Material from the Dickson Laboratory (Scripps Institute, San Diego, CA, USA; (Dickson et al. 2007)). The </w:t>
      </w:r>
      <w:proofErr w:type="spellStart"/>
      <w:r>
        <w:t>seacarb</w:t>
      </w:r>
      <w:proofErr w:type="spellEnd"/>
      <w:r>
        <w:t xml:space="preserve"> package (</w:t>
      </w:r>
      <w:proofErr w:type="spellStart"/>
      <w:r>
        <w:t>Lavigne</w:t>
      </w:r>
      <w:proofErr w:type="spellEnd"/>
      <w:r>
        <w:t xml:space="preserve"> and </w:t>
      </w:r>
      <w:proofErr w:type="spellStart"/>
      <w:r>
        <w:t>Gattuse</w:t>
      </w:r>
      <w:proofErr w:type="spellEnd"/>
      <w:r>
        <w:t xml:space="preserve"> 2012) in R (V3.6.1, Vienna, Austria) was used to calculate the other parameters of the carbonate system.</w:t>
      </w:r>
    </w:p>
    <w:p w14:paraId="6EC9AA24" w14:textId="77777777" w:rsidR="00E860AC" w:rsidRDefault="00E860AC">
      <w:commentRangeStart w:id="37"/>
    </w:p>
    <w:p w14:paraId="49910FAE" w14:textId="77777777" w:rsidR="00E860AC" w:rsidRDefault="00FA225A">
      <w:commentRangeStart w:id="38"/>
      <w:r>
        <w:t xml:space="preserve">Water temperatures increased from about 5°C at the beginning of the experiment to about 10°C by the end and averaged about 7.2°C throughout. </w:t>
      </w:r>
      <w:commentRangeEnd w:id="38"/>
      <w:r w:rsidR="00B12547">
        <w:rPr>
          <w:rStyle w:val="CommentReference"/>
        </w:rPr>
        <w:commentReference w:id="38"/>
      </w:r>
      <w:proofErr w:type="spellStart"/>
      <w:r>
        <w:t>pHs</w:t>
      </w:r>
      <w:proofErr w:type="spellEnd"/>
      <w:r>
        <w:t xml:space="preserve"> were well controlled to within 0.01 pH units in experimental treatments (Table 1).  </w:t>
      </w:r>
    </w:p>
    <w:p w14:paraId="5D134F90" w14:textId="77777777" w:rsidR="00E860AC" w:rsidRDefault="00E860AC"/>
    <w:p w14:paraId="48E040D9" w14:textId="77777777" w:rsidR="00E860AC" w:rsidRDefault="00FA225A">
      <w:r>
        <w:rPr>
          <w:b/>
        </w:rPr>
        <w:t>Table 1</w:t>
      </w:r>
      <w:r>
        <w:t xml:space="preserve"> Water parameters during the experiment. Temperature and pH were measured daily; salinity, dissolved inorganic carbon (DIC) and alkalinity were measured weekly; all other parameters were calculated. Values are mean ± standard deviation.</w:t>
      </w:r>
    </w:p>
    <w:tbl>
      <w:tblPr>
        <w:tblStyle w:val="a"/>
        <w:tblW w:w="7965" w:type="dxa"/>
        <w:tblBorders>
          <w:top w:val="single" w:sz="4" w:space="0" w:color="3C4043"/>
          <w:left w:val="single" w:sz="4" w:space="0" w:color="3C4043"/>
          <w:bottom w:val="single" w:sz="4" w:space="0" w:color="3C4043"/>
          <w:right w:val="single" w:sz="4" w:space="0" w:color="3C4043"/>
          <w:insideH w:val="single" w:sz="4" w:space="0" w:color="3C4043"/>
          <w:insideV w:val="single" w:sz="4" w:space="0" w:color="3C4043"/>
        </w:tblBorders>
        <w:tblLayout w:type="fixed"/>
        <w:tblLook w:val="0600" w:firstRow="0" w:lastRow="0" w:firstColumn="0" w:lastColumn="0" w:noHBand="1" w:noVBand="1"/>
      </w:tblPr>
      <w:tblGrid>
        <w:gridCol w:w="2205"/>
        <w:gridCol w:w="1935"/>
        <w:gridCol w:w="1845"/>
        <w:gridCol w:w="1980"/>
      </w:tblGrid>
      <w:tr w:rsidR="00E860AC" w14:paraId="7DADD7AE" w14:textId="77777777">
        <w:trPr>
          <w:trHeight w:val="300"/>
        </w:trPr>
        <w:tc>
          <w:tcPr>
            <w:tcW w:w="220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5E249022" w14:textId="77777777" w:rsidR="00E860AC" w:rsidRDefault="00FA225A">
            <w:pPr>
              <w:widowControl w:val="0"/>
              <w:jc w:val="center"/>
              <w:rPr>
                <w:sz w:val="20"/>
                <w:szCs w:val="20"/>
              </w:rPr>
            </w:pPr>
            <w:r>
              <w:rPr>
                <w:b/>
                <w:sz w:val="20"/>
                <w:szCs w:val="20"/>
              </w:rPr>
              <w:t>Treatment</w:t>
            </w:r>
          </w:p>
        </w:tc>
        <w:tc>
          <w:tcPr>
            <w:tcW w:w="193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3BBA573F" w14:textId="77777777" w:rsidR="00E860AC" w:rsidRDefault="00FA225A">
            <w:pPr>
              <w:widowControl w:val="0"/>
              <w:jc w:val="center"/>
              <w:rPr>
                <w:sz w:val="20"/>
                <w:szCs w:val="20"/>
              </w:rPr>
            </w:pPr>
            <w:r>
              <w:rPr>
                <w:b/>
                <w:sz w:val="20"/>
                <w:szCs w:val="20"/>
              </w:rPr>
              <w:t>Ambient</w:t>
            </w:r>
          </w:p>
        </w:tc>
        <w:tc>
          <w:tcPr>
            <w:tcW w:w="1845"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76B1DF21" w14:textId="77777777" w:rsidR="00E860AC" w:rsidRDefault="00FA225A">
            <w:pPr>
              <w:widowControl w:val="0"/>
              <w:jc w:val="center"/>
              <w:rPr>
                <w:sz w:val="20"/>
                <w:szCs w:val="20"/>
              </w:rPr>
            </w:pPr>
            <w:r>
              <w:rPr>
                <w:b/>
                <w:sz w:val="20"/>
                <w:szCs w:val="20"/>
              </w:rPr>
              <w:t xml:space="preserve"> Moderate OA</w:t>
            </w:r>
          </w:p>
        </w:tc>
        <w:tc>
          <w:tcPr>
            <w:tcW w:w="1980" w:type="dxa"/>
            <w:tcBorders>
              <w:top w:val="single" w:sz="4" w:space="0" w:color="3C4043"/>
              <w:left w:val="single" w:sz="4" w:space="0" w:color="3C4043"/>
              <w:bottom w:val="single" w:sz="4" w:space="0" w:color="3C4043"/>
              <w:right w:val="single" w:sz="4" w:space="0" w:color="3C4043"/>
            </w:tcBorders>
            <w:tcMar>
              <w:top w:w="40" w:type="dxa"/>
              <w:left w:w="40" w:type="dxa"/>
              <w:bottom w:w="40" w:type="dxa"/>
              <w:right w:w="40" w:type="dxa"/>
            </w:tcMar>
            <w:vAlign w:val="bottom"/>
          </w:tcPr>
          <w:p w14:paraId="20C9EDA0" w14:textId="77777777" w:rsidR="00E860AC" w:rsidRDefault="00FA225A">
            <w:pPr>
              <w:widowControl w:val="0"/>
              <w:jc w:val="center"/>
              <w:rPr>
                <w:sz w:val="20"/>
                <w:szCs w:val="20"/>
              </w:rPr>
            </w:pPr>
            <w:r>
              <w:rPr>
                <w:b/>
                <w:sz w:val="20"/>
                <w:szCs w:val="20"/>
              </w:rPr>
              <w:t>Severe OA</w:t>
            </w:r>
          </w:p>
        </w:tc>
      </w:tr>
      <w:tr w:rsidR="00E860AC" w14:paraId="6D6E20A6" w14:textId="77777777">
        <w:trPr>
          <w:trHeight w:val="472"/>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1383622" w14:textId="77777777" w:rsidR="00E860AC" w:rsidRDefault="00FA225A">
            <w:pPr>
              <w:widowControl w:val="0"/>
              <w:jc w:val="center"/>
              <w:rPr>
                <w:sz w:val="20"/>
                <w:szCs w:val="20"/>
              </w:rPr>
            </w:pPr>
            <w:r>
              <w:rPr>
                <w:sz w:val="20"/>
                <w:szCs w:val="20"/>
              </w:rPr>
              <w:t>Temperature (C)</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34817D03" w14:textId="77777777" w:rsidR="00E860AC" w:rsidRDefault="00FA225A">
            <w:pPr>
              <w:widowControl w:val="0"/>
              <w:jc w:val="center"/>
              <w:rPr>
                <w:sz w:val="20"/>
                <w:szCs w:val="20"/>
              </w:rPr>
            </w:pPr>
            <w:r>
              <w:rPr>
                <w:sz w:val="20"/>
                <w:szCs w:val="20"/>
              </w:rPr>
              <w:t>7.24 ± 1.40</w:t>
            </w:r>
          </w:p>
        </w:tc>
        <w:tc>
          <w:tcPr>
            <w:tcW w:w="184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6A59A94" w14:textId="77777777" w:rsidR="00E860AC" w:rsidRDefault="00FA225A">
            <w:pPr>
              <w:widowControl w:val="0"/>
              <w:jc w:val="center"/>
              <w:rPr>
                <w:sz w:val="20"/>
                <w:szCs w:val="20"/>
              </w:rPr>
            </w:pPr>
            <w:r>
              <w:rPr>
                <w:sz w:val="20"/>
                <w:szCs w:val="20"/>
              </w:rPr>
              <w:t>7.25 ± 1.40</w:t>
            </w:r>
          </w:p>
        </w:tc>
        <w:tc>
          <w:tcPr>
            <w:tcW w:w="19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7A280C55" w14:textId="77777777" w:rsidR="00E860AC" w:rsidRDefault="00FA225A">
            <w:pPr>
              <w:widowControl w:val="0"/>
              <w:jc w:val="center"/>
              <w:rPr>
                <w:sz w:val="20"/>
                <w:szCs w:val="20"/>
              </w:rPr>
            </w:pPr>
            <w:r>
              <w:rPr>
                <w:sz w:val="20"/>
                <w:szCs w:val="20"/>
              </w:rPr>
              <w:t>7.23 ± 1.44</w:t>
            </w:r>
          </w:p>
        </w:tc>
      </w:tr>
      <w:tr w:rsidR="00E860AC" w14:paraId="7B9F4F45"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34E75F3D" w14:textId="77777777" w:rsidR="00E860AC" w:rsidRDefault="00FA225A">
            <w:pPr>
              <w:widowControl w:val="0"/>
              <w:jc w:val="center"/>
              <w:rPr>
                <w:sz w:val="20"/>
                <w:szCs w:val="20"/>
              </w:rPr>
            </w:pPr>
            <w:r>
              <w:rPr>
                <w:sz w:val="20"/>
                <w:szCs w:val="20"/>
              </w:rPr>
              <w:t>Salinity</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B3D8665" w14:textId="77777777" w:rsidR="00E860AC" w:rsidRDefault="00FA225A">
            <w:pPr>
              <w:widowControl w:val="0"/>
              <w:jc w:val="center"/>
              <w:rPr>
                <w:sz w:val="20"/>
                <w:szCs w:val="20"/>
              </w:rPr>
            </w:pPr>
            <w:r>
              <w:rPr>
                <w:sz w:val="20"/>
                <w:szCs w:val="20"/>
              </w:rPr>
              <w:t>31.267 ± 0.142</w:t>
            </w:r>
          </w:p>
        </w:tc>
        <w:tc>
          <w:tcPr>
            <w:tcW w:w="184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7259A55C" w14:textId="77777777" w:rsidR="00E860AC" w:rsidRDefault="00FA225A">
            <w:pPr>
              <w:widowControl w:val="0"/>
              <w:jc w:val="center"/>
              <w:rPr>
                <w:sz w:val="20"/>
                <w:szCs w:val="20"/>
              </w:rPr>
            </w:pPr>
            <w:r>
              <w:rPr>
                <w:sz w:val="20"/>
                <w:szCs w:val="20"/>
              </w:rPr>
              <w:t>31.277 ± 0.149</w:t>
            </w:r>
          </w:p>
        </w:tc>
        <w:tc>
          <w:tcPr>
            <w:tcW w:w="1980"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74299E00" w14:textId="77777777" w:rsidR="00E860AC" w:rsidRDefault="00FA225A">
            <w:pPr>
              <w:widowControl w:val="0"/>
              <w:jc w:val="center"/>
              <w:rPr>
                <w:sz w:val="20"/>
                <w:szCs w:val="20"/>
              </w:rPr>
            </w:pPr>
            <w:r>
              <w:rPr>
                <w:sz w:val="20"/>
                <w:szCs w:val="20"/>
              </w:rPr>
              <w:t>31.288 ± 0.163</w:t>
            </w:r>
          </w:p>
        </w:tc>
      </w:tr>
      <w:tr w:rsidR="00E860AC" w14:paraId="0A04F16D"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9B11236" w14:textId="77777777" w:rsidR="00E860AC" w:rsidRDefault="00FA225A">
            <w:pPr>
              <w:widowControl w:val="0"/>
              <w:jc w:val="center"/>
              <w:rPr>
                <w:sz w:val="20"/>
                <w:szCs w:val="20"/>
              </w:rPr>
            </w:pPr>
            <w:proofErr w:type="spellStart"/>
            <w:r>
              <w:rPr>
                <w:sz w:val="20"/>
                <w:szCs w:val="20"/>
              </w:rPr>
              <w:t>pH</w:t>
            </w:r>
            <w:r>
              <w:rPr>
                <w:sz w:val="20"/>
                <w:szCs w:val="20"/>
                <w:vertAlign w:val="subscript"/>
              </w:rPr>
              <w:t>T</w:t>
            </w:r>
            <w:proofErr w:type="spellEnd"/>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9147D1C" w14:textId="77777777" w:rsidR="00E860AC" w:rsidRDefault="00FA225A">
            <w:pPr>
              <w:widowControl w:val="0"/>
              <w:jc w:val="center"/>
              <w:rPr>
                <w:sz w:val="20"/>
                <w:szCs w:val="20"/>
              </w:rPr>
            </w:pPr>
            <w:r>
              <w:rPr>
                <w:sz w:val="20"/>
                <w:szCs w:val="20"/>
              </w:rPr>
              <w:t>8.05 ± 0.03</w:t>
            </w:r>
          </w:p>
        </w:tc>
        <w:tc>
          <w:tcPr>
            <w:tcW w:w="1845" w:type="dxa"/>
            <w:tcMar>
              <w:top w:w="100" w:type="dxa"/>
              <w:left w:w="100" w:type="dxa"/>
              <w:bottom w:w="100" w:type="dxa"/>
              <w:right w:w="100" w:type="dxa"/>
            </w:tcMar>
          </w:tcPr>
          <w:p w14:paraId="72104654" w14:textId="77777777" w:rsidR="00E860AC" w:rsidRDefault="00FA225A">
            <w:pPr>
              <w:widowControl w:val="0"/>
              <w:jc w:val="center"/>
              <w:rPr>
                <w:sz w:val="20"/>
                <w:szCs w:val="20"/>
              </w:rPr>
            </w:pPr>
            <w:r>
              <w:rPr>
                <w:sz w:val="20"/>
                <w:szCs w:val="20"/>
              </w:rPr>
              <w:t>7.79 ± 0.05</w:t>
            </w:r>
          </w:p>
        </w:tc>
        <w:tc>
          <w:tcPr>
            <w:tcW w:w="1980" w:type="dxa"/>
            <w:tcMar>
              <w:top w:w="100" w:type="dxa"/>
              <w:left w:w="100" w:type="dxa"/>
              <w:bottom w:w="100" w:type="dxa"/>
              <w:right w:w="100" w:type="dxa"/>
            </w:tcMar>
          </w:tcPr>
          <w:p w14:paraId="7566F654" w14:textId="77777777" w:rsidR="00E860AC" w:rsidRDefault="00FA225A">
            <w:pPr>
              <w:widowControl w:val="0"/>
              <w:jc w:val="center"/>
              <w:rPr>
                <w:sz w:val="20"/>
                <w:szCs w:val="20"/>
              </w:rPr>
            </w:pPr>
            <w:r>
              <w:rPr>
                <w:sz w:val="20"/>
                <w:szCs w:val="20"/>
              </w:rPr>
              <w:t>7.50 ± 0.06</w:t>
            </w:r>
          </w:p>
        </w:tc>
      </w:tr>
      <w:tr w:rsidR="00E860AC" w14:paraId="4653CE9E"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7AAE8E47" w14:textId="77777777" w:rsidR="00E860AC" w:rsidRDefault="00FA225A">
            <w:pPr>
              <w:widowControl w:val="0"/>
              <w:jc w:val="center"/>
              <w:rPr>
                <w:sz w:val="20"/>
                <w:szCs w:val="20"/>
              </w:rPr>
            </w:pPr>
            <w:r>
              <w:rPr>
                <w:sz w:val="20"/>
                <w:szCs w:val="20"/>
              </w:rPr>
              <w:t>pCO</w:t>
            </w:r>
            <w:r>
              <w:rPr>
                <w:sz w:val="20"/>
                <w:szCs w:val="20"/>
                <w:vertAlign w:val="subscript"/>
              </w:rPr>
              <w:t xml:space="preserve">2 </w:t>
            </w:r>
            <w:r>
              <w:rPr>
                <w:sz w:val="20"/>
                <w:szCs w:val="20"/>
              </w:rPr>
              <w:t xml:space="preserve"> (µ</w:t>
            </w:r>
            <w:proofErr w:type="spellStart"/>
            <w:r>
              <w:rPr>
                <w:sz w:val="20"/>
                <w:szCs w:val="20"/>
              </w:rPr>
              <w:t>atm</w:t>
            </w:r>
            <w:proofErr w:type="spellEnd"/>
            <w:r>
              <w:rPr>
                <w:sz w:val="20"/>
                <w:szCs w:val="20"/>
              </w:rPr>
              <w:t>)</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5953607" w14:textId="77777777" w:rsidR="00E860AC" w:rsidRDefault="00FA225A">
            <w:pPr>
              <w:widowControl w:val="0"/>
              <w:jc w:val="center"/>
              <w:rPr>
                <w:sz w:val="20"/>
                <w:szCs w:val="20"/>
              </w:rPr>
            </w:pPr>
            <w:r>
              <w:rPr>
                <w:sz w:val="20"/>
                <w:szCs w:val="20"/>
              </w:rPr>
              <w:t>370.74 ± 26.92</w:t>
            </w:r>
          </w:p>
        </w:tc>
        <w:tc>
          <w:tcPr>
            <w:tcW w:w="1845" w:type="dxa"/>
            <w:tcMar>
              <w:top w:w="100" w:type="dxa"/>
              <w:left w:w="100" w:type="dxa"/>
              <w:bottom w:w="100" w:type="dxa"/>
              <w:right w:w="100" w:type="dxa"/>
            </w:tcMar>
          </w:tcPr>
          <w:p w14:paraId="18466451" w14:textId="77777777" w:rsidR="00E860AC" w:rsidRDefault="00FA225A">
            <w:pPr>
              <w:widowControl w:val="0"/>
              <w:jc w:val="center"/>
              <w:rPr>
                <w:sz w:val="20"/>
                <w:szCs w:val="20"/>
              </w:rPr>
            </w:pPr>
            <w:r>
              <w:rPr>
                <w:sz w:val="20"/>
                <w:szCs w:val="20"/>
              </w:rPr>
              <w:t>703.89 ± 90.45</w:t>
            </w:r>
          </w:p>
        </w:tc>
        <w:tc>
          <w:tcPr>
            <w:tcW w:w="1980" w:type="dxa"/>
            <w:tcMar>
              <w:top w:w="100" w:type="dxa"/>
              <w:left w:w="100" w:type="dxa"/>
              <w:bottom w:w="100" w:type="dxa"/>
              <w:right w:w="100" w:type="dxa"/>
            </w:tcMar>
          </w:tcPr>
          <w:p w14:paraId="5F832CA0" w14:textId="77777777" w:rsidR="00E860AC" w:rsidRDefault="00FA225A">
            <w:pPr>
              <w:widowControl w:val="0"/>
              <w:jc w:val="center"/>
              <w:rPr>
                <w:sz w:val="20"/>
                <w:szCs w:val="20"/>
              </w:rPr>
            </w:pPr>
            <w:r>
              <w:rPr>
                <w:sz w:val="20"/>
                <w:szCs w:val="20"/>
              </w:rPr>
              <w:t>1414.71 ± 287.82</w:t>
            </w:r>
          </w:p>
        </w:tc>
      </w:tr>
      <w:tr w:rsidR="00E860AC" w14:paraId="7F5E2C6E"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82A4ABC" w14:textId="77777777" w:rsidR="00E860AC" w:rsidRDefault="00FA225A">
            <w:pPr>
              <w:widowControl w:val="0"/>
              <w:jc w:val="center"/>
              <w:rPr>
                <w:sz w:val="20"/>
                <w:szCs w:val="20"/>
              </w:rPr>
            </w:pPr>
            <w:r>
              <w:rPr>
                <w:sz w:val="20"/>
                <w:szCs w:val="20"/>
              </w:rPr>
              <w:t>HCO</w:t>
            </w:r>
            <w:r>
              <w:rPr>
                <w:sz w:val="20"/>
                <w:szCs w:val="20"/>
                <w:vertAlign w:val="subscript"/>
              </w:rPr>
              <w:t>3</w:t>
            </w:r>
            <w:r>
              <w:rPr>
                <w:sz w:val="20"/>
                <w:szCs w:val="20"/>
                <w:vertAlign w:val="superscript"/>
              </w:rPr>
              <w:t>-</w:t>
            </w:r>
            <w:r>
              <w:rPr>
                <w:sz w:val="20"/>
                <w:szCs w:val="20"/>
              </w:rPr>
              <w:t xml:space="preserve"> (</w:t>
            </w:r>
            <w:proofErr w:type="spellStart"/>
            <w:r>
              <w:rPr>
                <w:sz w:val="20"/>
                <w:szCs w:val="20"/>
              </w:rPr>
              <w:t>mmol</w:t>
            </w:r>
            <w:proofErr w:type="spellEnd"/>
            <w:r>
              <w:rPr>
                <w:sz w:val="20"/>
                <w:szCs w:val="20"/>
              </w:rPr>
              <w:t>/kg)</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981BEC7" w14:textId="77777777" w:rsidR="00E860AC" w:rsidRDefault="00FA225A">
            <w:pPr>
              <w:widowControl w:val="0"/>
              <w:jc w:val="center"/>
              <w:rPr>
                <w:sz w:val="20"/>
                <w:szCs w:val="20"/>
              </w:rPr>
            </w:pPr>
            <w:r>
              <w:rPr>
                <w:sz w:val="20"/>
                <w:szCs w:val="20"/>
              </w:rPr>
              <w:t>1.89 ± 0.08</w:t>
            </w:r>
          </w:p>
        </w:tc>
        <w:tc>
          <w:tcPr>
            <w:tcW w:w="1845" w:type="dxa"/>
            <w:tcMar>
              <w:top w:w="100" w:type="dxa"/>
              <w:left w:w="100" w:type="dxa"/>
              <w:bottom w:w="100" w:type="dxa"/>
              <w:right w:w="100" w:type="dxa"/>
            </w:tcMar>
          </w:tcPr>
          <w:p w14:paraId="71809FC6" w14:textId="77777777" w:rsidR="00E860AC" w:rsidRDefault="00FA225A">
            <w:pPr>
              <w:widowControl w:val="0"/>
              <w:jc w:val="center"/>
              <w:rPr>
                <w:sz w:val="20"/>
                <w:szCs w:val="20"/>
              </w:rPr>
            </w:pPr>
            <w:r>
              <w:rPr>
                <w:sz w:val="20"/>
                <w:szCs w:val="20"/>
              </w:rPr>
              <w:t>1.96 ± 0.05</w:t>
            </w:r>
          </w:p>
        </w:tc>
        <w:tc>
          <w:tcPr>
            <w:tcW w:w="1980" w:type="dxa"/>
            <w:tcMar>
              <w:top w:w="100" w:type="dxa"/>
              <w:left w:w="100" w:type="dxa"/>
              <w:bottom w:w="100" w:type="dxa"/>
              <w:right w:w="100" w:type="dxa"/>
            </w:tcMar>
          </w:tcPr>
          <w:p w14:paraId="6E7E53B5" w14:textId="77777777" w:rsidR="00E860AC" w:rsidRDefault="00FA225A">
            <w:pPr>
              <w:widowControl w:val="0"/>
              <w:jc w:val="center"/>
              <w:rPr>
                <w:sz w:val="20"/>
                <w:szCs w:val="20"/>
              </w:rPr>
            </w:pPr>
            <w:r>
              <w:rPr>
                <w:sz w:val="20"/>
                <w:szCs w:val="20"/>
              </w:rPr>
              <w:t>2.00 ± 0.04</w:t>
            </w:r>
          </w:p>
        </w:tc>
      </w:tr>
      <w:tr w:rsidR="00E860AC" w14:paraId="5FCA3483"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5ADB6488" w14:textId="77777777" w:rsidR="00E860AC" w:rsidRDefault="00FA225A">
            <w:pPr>
              <w:widowControl w:val="0"/>
              <w:jc w:val="center"/>
              <w:rPr>
                <w:sz w:val="20"/>
                <w:szCs w:val="20"/>
              </w:rPr>
            </w:pPr>
            <w:r>
              <w:rPr>
                <w:sz w:val="20"/>
                <w:szCs w:val="20"/>
              </w:rPr>
              <w:t>CO</w:t>
            </w:r>
            <w:r>
              <w:rPr>
                <w:sz w:val="20"/>
                <w:szCs w:val="20"/>
                <w:vertAlign w:val="subscript"/>
              </w:rPr>
              <w:t>3</w:t>
            </w:r>
            <w:r>
              <w:rPr>
                <w:sz w:val="20"/>
                <w:szCs w:val="20"/>
                <w:vertAlign w:val="superscript"/>
              </w:rPr>
              <w:t>-2</w:t>
            </w:r>
            <w:r>
              <w:rPr>
                <w:sz w:val="20"/>
                <w:szCs w:val="20"/>
              </w:rPr>
              <w:t xml:space="preserve"> (</w:t>
            </w:r>
            <w:proofErr w:type="spellStart"/>
            <w:r>
              <w:rPr>
                <w:sz w:val="20"/>
                <w:szCs w:val="20"/>
              </w:rPr>
              <w:t>mmol</w:t>
            </w:r>
            <w:proofErr w:type="spellEnd"/>
            <w:r>
              <w:rPr>
                <w:sz w:val="20"/>
                <w:szCs w:val="20"/>
              </w:rPr>
              <w:t>/kg)</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DAC96E4" w14:textId="77777777" w:rsidR="00E860AC" w:rsidRDefault="00FA225A">
            <w:pPr>
              <w:widowControl w:val="0"/>
              <w:jc w:val="center"/>
              <w:rPr>
                <w:sz w:val="20"/>
                <w:szCs w:val="20"/>
              </w:rPr>
            </w:pPr>
            <w:r>
              <w:rPr>
                <w:sz w:val="20"/>
                <w:szCs w:val="20"/>
              </w:rPr>
              <w:t>0.11 ± 0.01</w:t>
            </w:r>
          </w:p>
        </w:tc>
        <w:tc>
          <w:tcPr>
            <w:tcW w:w="1845" w:type="dxa"/>
            <w:tcMar>
              <w:top w:w="100" w:type="dxa"/>
              <w:left w:w="100" w:type="dxa"/>
              <w:bottom w:w="100" w:type="dxa"/>
              <w:right w:w="100" w:type="dxa"/>
            </w:tcMar>
          </w:tcPr>
          <w:p w14:paraId="5125685E" w14:textId="77777777" w:rsidR="00E860AC" w:rsidRDefault="00FA225A">
            <w:pPr>
              <w:widowControl w:val="0"/>
              <w:jc w:val="center"/>
              <w:rPr>
                <w:sz w:val="20"/>
                <w:szCs w:val="20"/>
              </w:rPr>
            </w:pPr>
            <w:r>
              <w:rPr>
                <w:sz w:val="20"/>
                <w:szCs w:val="20"/>
              </w:rPr>
              <w:t>0.06 ± 0.01</w:t>
            </w:r>
          </w:p>
        </w:tc>
        <w:tc>
          <w:tcPr>
            <w:tcW w:w="1980" w:type="dxa"/>
            <w:tcMar>
              <w:top w:w="100" w:type="dxa"/>
              <w:left w:w="100" w:type="dxa"/>
              <w:bottom w:w="100" w:type="dxa"/>
              <w:right w:w="100" w:type="dxa"/>
            </w:tcMar>
          </w:tcPr>
          <w:p w14:paraId="2321B930" w14:textId="77777777" w:rsidR="00E860AC" w:rsidRDefault="00FA225A">
            <w:pPr>
              <w:widowControl w:val="0"/>
              <w:jc w:val="center"/>
              <w:rPr>
                <w:sz w:val="20"/>
                <w:szCs w:val="20"/>
              </w:rPr>
            </w:pPr>
            <w:r>
              <w:rPr>
                <w:sz w:val="20"/>
                <w:szCs w:val="20"/>
              </w:rPr>
              <w:t>0.03 ± 0.01</w:t>
            </w:r>
          </w:p>
        </w:tc>
      </w:tr>
      <w:tr w:rsidR="00E860AC" w14:paraId="6358926C"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6B4D69C4" w14:textId="77777777" w:rsidR="00E860AC" w:rsidRDefault="00FA225A">
            <w:pPr>
              <w:widowControl w:val="0"/>
              <w:jc w:val="center"/>
              <w:rPr>
                <w:sz w:val="20"/>
                <w:szCs w:val="20"/>
              </w:rPr>
            </w:pPr>
            <w:r>
              <w:rPr>
                <w:sz w:val="20"/>
                <w:szCs w:val="20"/>
              </w:rPr>
              <w:t>DIC (</w:t>
            </w:r>
            <w:proofErr w:type="spellStart"/>
            <w:r>
              <w:rPr>
                <w:sz w:val="20"/>
                <w:szCs w:val="20"/>
              </w:rPr>
              <w:t>mmol</w:t>
            </w:r>
            <w:proofErr w:type="spellEnd"/>
            <w:r>
              <w:rPr>
                <w:sz w:val="20"/>
                <w:szCs w:val="20"/>
              </w:rPr>
              <w:t>/kg)</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3DF7ECA" w14:textId="77777777" w:rsidR="00E860AC" w:rsidRDefault="00FA225A">
            <w:pPr>
              <w:widowControl w:val="0"/>
              <w:jc w:val="center"/>
              <w:rPr>
                <w:sz w:val="20"/>
                <w:szCs w:val="20"/>
              </w:rPr>
            </w:pPr>
            <w:r>
              <w:rPr>
                <w:sz w:val="20"/>
                <w:szCs w:val="20"/>
              </w:rPr>
              <w:t>2.01 ± 0.08</w:t>
            </w:r>
          </w:p>
        </w:tc>
        <w:tc>
          <w:tcPr>
            <w:tcW w:w="1845" w:type="dxa"/>
            <w:tcMar>
              <w:top w:w="100" w:type="dxa"/>
              <w:left w:w="100" w:type="dxa"/>
              <w:bottom w:w="100" w:type="dxa"/>
              <w:right w:w="100" w:type="dxa"/>
            </w:tcMar>
          </w:tcPr>
          <w:p w14:paraId="000FC528" w14:textId="77777777" w:rsidR="00E860AC" w:rsidRDefault="00FA225A">
            <w:pPr>
              <w:widowControl w:val="0"/>
              <w:jc w:val="center"/>
              <w:rPr>
                <w:sz w:val="20"/>
                <w:szCs w:val="20"/>
              </w:rPr>
            </w:pPr>
            <w:r>
              <w:rPr>
                <w:sz w:val="20"/>
                <w:szCs w:val="20"/>
              </w:rPr>
              <w:t>2.06 ± 0.05</w:t>
            </w:r>
          </w:p>
        </w:tc>
        <w:tc>
          <w:tcPr>
            <w:tcW w:w="1980" w:type="dxa"/>
            <w:tcMar>
              <w:top w:w="100" w:type="dxa"/>
              <w:left w:w="100" w:type="dxa"/>
              <w:bottom w:w="100" w:type="dxa"/>
              <w:right w:w="100" w:type="dxa"/>
            </w:tcMar>
          </w:tcPr>
          <w:p w14:paraId="780B44BA" w14:textId="77777777" w:rsidR="00E860AC" w:rsidRDefault="00FA225A">
            <w:pPr>
              <w:widowControl w:val="0"/>
              <w:jc w:val="center"/>
              <w:rPr>
                <w:sz w:val="20"/>
                <w:szCs w:val="20"/>
              </w:rPr>
            </w:pPr>
            <w:r>
              <w:rPr>
                <w:sz w:val="20"/>
                <w:szCs w:val="20"/>
              </w:rPr>
              <w:t>2.10 ± 0.05</w:t>
            </w:r>
          </w:p>
        </w:tc>
      </w:tr>
      <w:tr w:rsidR="00E860AC" w14:paraId="3F3F6B85"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57F634A4" w14:textId="77777777" w:rsidR="00E860AC" w:rsidRDefault="00FA225A">
            <w:pPr>
              <w:widowControl w:val="0"/>
              <w:jc w:val="center"/>
              <w:rPr>
                <w:sz w:val="20"/>
                <w:szCs w:val="20"/>
              </w:rPr>
            </w:pPr>
            <w:r>
              <w:rPr>
                <w:sz w:val="20"/>
                <w:szCs w:val="20"/>
              </w:rPr>
              <w:t>Alkalinity (</w:t>
            </w:r>
            <w:proofErr w:type="spellStart"/>
            <w:r>
              <w:rPr>
                <w:sz w:val="20"/>
                <w:szCs w:val="20"/>
              </w:rPr>
              <w:t>mmol</w:t>
            </w:r>
            <w:proofErr w:type="spellEnd"/>
            <w:r>
              <w:rPr>
                <w:sz w:val="20"/>
                <w:szCs w:val="20"/>
              </w:rPr>
              <w:t>/kg)</w:t>
            </w:r>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1B4E57A4" w14:textId="77777777" w:rsidR="00E860AC" w:rsidRDefault="00FA225A">
            <w:pPr>
              <w:widowControl w:val="0"/>
              <w:jc w:val="center"/>
              <w:rPr>
                <w:sz w:val="20"/>
                <w:szCs w:val="20"/>
              </w:rPr>
            </w:pPr>
            <w:r>
              <w:rPr>
                <w:sz w:val="20"/>
                <w:szCs w:val="20"/>
              </w:rPr>
              <w:t>2.16 ± 0.08</w:t>
            </w:r>
          </w:p>
        </w:tc>
        <w:tc>
          <w:tcPr>
            <w:tcW w:w="1845" w:type="dxa"/>
            <w:tcMar>
              <w:top w:w="100" w:type="dxa"/>
              <w:left w:w="100" w:type="dxa"/>
              <w:bottom w:w="100" w:type="dxa"/>
              <w:right w:w="100" w:type="dxa"/>
            </w:tcMar>
          </w:tcPr>
          <w:p w14:paraId="2784DCD0" w14:textId="77777777" w:rsidR="00E860AC" w:rsidRDefault="00FA225A">
            <w:pPr>
              <w:widowControl w:val="0"/>
              <w:jc w:val="center"/>
              <w:rPr>
                <w:sz w:val="20"/>
                <w:szCs w:val="20"/>
              </w:rPr>
            </w:pPr>
            <w:r>
              <w:rPr>
                <w:sz w:val="20"/>
                <w:szCs w:val="20"/>
              </w:rPr>
              <w:t>2.12 ± 0.05</w:t>
            </w:r>
          </w:p>
        </w:tc>
        <w:tc>
          <w:tcPr>
            <w:tcW w:w="1980" w:type="dxa"/>
            <w:tcMar>
              <w:top w:w="100" w:type="dxa"/>
              <w:left w:w="100" w:type="dxa"/>
              <w:bottom w:w="100" w:type="dxa"/>
              <w:right w:w="100" w:type="dxa"/>
            </w:tcMar>
          </w:tcPr>
          <w:p w14:paraId="2F17CDD0" w14:textId="77777777" w:rsidR="00E860AC" w:rsidRDefault="00FA225A">
            <w:pPr>
              <w:widowControl w:val="0"/>
              <w:jc w:val="center"/>
              <w:rPr>
                <w:sz w:val="20"/>
                <w:szCs w:val="20"/>
              </w:rPr>
            </w:pPr>
            <w:r>
              <w:rPr>
                <w:sz w:val="20"/>
                <w:szCs w:val="20"/>
              </w:rPr>
              <w:t>2.09 ± 0.06</w:t>
            </w:r>
          </w:p>
        </w:tc>
      </w:tr>
      <w:tr w:rsidR="00E860AC" w14:paraId="46962BD4"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7F0CA7AD" w14:textId="77777777" w:rsidR="00E860AC" w:rsidRDefault="00FA225A">
            <w:pPr>
              <w:widowControl w:val="0"/>
              <w:jc w:val="center"/>
              <w:rPr>
                <w:sz w:val="20"/>
                <w:szCs w:val="20"/>
                <w:vertAlign w:val="subscript"/>
              </w:rPr>
            </w:pPr>
            <w:proofErr w:type="spellStart"/>
            <w:r>
              <w:rPr>
                <w:sz w:val="20"/>
                <w:szCs w:val="20"/>
              </w:rPr>
              <w:t>Ω</w:t>
            </w:r>
            <w:r>
              <w:rPr>
                <w:sz w:val="20"/>
                <w:szCs w:val="20"/>
                <w:vertAlign w:val="subscript"/>
              </w:rPr>
              <w:t>Aragonite</w:t>
            </w:r>
            <w:proofErr w:type="spellEnd"/>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23899A4D" w14:textId="77777777" w:rsidR="00E860AC" w:rsidRDefault="00FA225A">
            <w:pPr>
              <w:widowControl w:val="0"/>
              <w:jc w:val="center"/>
              <w:rPr>
                <w:sz w:val="20"/>
                <w:szCs w:val="20"/>
              </w:rPr>
            </w:pPr>
            <w:r>
              <w:rPr>
                <w:sz w:val="20"/>
                <w:szCs w:val="20"/>
              </w:rPr>
              <w:t>1.66 ± 0.09</w:t>
            </w:r>
          </w:p>
        </w:tc>
        <w:tc>
          <w:tcPr>
            <w:tcW w:w="1845" w:type="dxa"/>
            <w:tcMar>
              <w:top w:w="100" w:type="dxa"/>
              <w:left w:w="100" w:type="dxa"/>
              <w:bottom w:w="100" w:type="dxa"/>
              <w:right w:w="100" w:type="dxa"/>
            </w:tcMar>
          </w:tcPr>
          <w:p w14:paraId="70F13896" w14:textId="77777777" w:rsidR="00E860AC" w:rsidRDefault="00FA225A">
            <w:pPr>
              <w:widowControl w:val="0"/>
              <w:jc w:val="center"/>
              <w:rPr>
                <w:sz w:val="20"/>
                <w:szCs w:val="20"/>
              </w:rPr>
            </w:pPr>
            <w:r>
              <w:rPr>
                <w:sz w:val="20"/>
                <w:szCs w:val="20"/>
              </w:rPr>
              <w:t>0.96 ± 0.13</w:t>
            </w:r>
          </w:p>
        </w:tc>
        <w:tc>
          <w:tcPr>
            <w:tcW w:w="1980" w:type="dxa"/>
            <w:tcMar>
              <w:top w:w="100" w:type="dxa"/>
              <w:left w:w="100" w:type="dxa"/>
              <w:bottom w:w="100" w:type="dxa"/>
              <w:right w:w="100" w:type="dxa"/>
            </w:tcMar>
          </w:tcPr>
          <w:p w14:paraId="7114D0AB" w14:textId="77777777" w:rsidR="00E860AC" w:rsidRDefault="00FA225A">
            <w:pPr>
              <w:widowControl w:val="0"/>
              <w:jc w:val="center"/>
              <w:rPr>
                <w:sz w:val="20"/>
                <w:szCs w:val="20"/>
              </w:rPr>
            </w:pPr>
            <w:r>
              <w:rPr>
                <w:sz w:val="20"/>
                <w:szCs w:val="20"/>
              </w:rPr>
              <w:t>0.52 ± 0.19</w:t>
            </w:r>
          </w:p>
        </w:tc>
      </w:tr>
      <w:tr w:rsidR="00E860AC" w14:paraId="7BF9AEC5" w14:textId="77777777">
        <w:trPr>
          <w:trHeight w:val="446"/>
        </w:trPr>
        <w:tc>
          <w:tcPr>
            <w:tcW w:w="220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0A1C39AA" w14:textId="77777777" w:rsidR="00E860AC" w:rsidRDefault="00FA225A">
            <w:pPr>
              <w:widowControl w:val="0"/>
              <w:jc w:val="center"/>
              <w:rPr>
                <w:sz w:val="20"/>
                <w:szCs w:val="20"/>
              </w:rPr>
            </w:pPr>
            <w:proofErr w:type="spellStart"/>
            <w:r>
              <w:rPr>
                <w:sz w:val="20"/>
                <w:szCs w:val="20"/>
              </w:rPr>
              <w:t>Ω</w:t>
            </w:r>
            <w:r>
              <w:rPr>
                <w:sz w:val="20"/>
                <w:szCs w:val="20"/>
                <w:vertAlign w:val="subscript"/>
              </w:rPr>
              <w:t>Calcite</w:t>
            </w:r>
            <w:proofErr w:type="spellEnd"/>
          </w:p>
        </w:tc>
        <w:tc>
          <w:tcPr>
            <w:tcW w:w="1935" w:type="dxa"/>
            <w:tcBorders>
              <w:top w:val="single" w:sz="4" w:space="0" w:color="3C4043"/>
              <w:left w:val="single" w:sz="4" w:space="0" w:color="3C4043"/>
              <w:bottom w:val="single" w:sz="4" w:space="0" w:color="3C4043"/>
              <w:right w:val="single" w:sz="4" w:space="0" w:color="3C4043"/>
            </w:tcBorders>
            <w:tcMar>
              <w:top w:w="100" w:type="dxa"/>
              <w:left w:w="100" w:type="dxa"/>
              <w:bottom w:w="100" w:type="dxa"/>
              <w:right w:w="100" w:type="dxa"/>
            </w:tcMar>
          </w:tcPr>
          <w:p w14:paraId="77DCD378" w14:textId="77777777" w:rsidR="00E860AC" w:rsidRDefault="00FA225A">
            <w:pPr>
              <w:widowControl w:val="0"/>
              <w:jc w:val="center"/>
              <w:rPr>
                <w:sz w:val="20"/>
                <w:szCs w:val="20"/>
              </w:rPr>
            </w:pPr>
            <w:r>
              <w:rPr>
                <w:sz w:val="20"/>
                <w:szCs w:val="20"/>
              </w:rPr>
              <w:t>2.65 ± 0.15</w:t>
            </w:r>
          </w:p>
        </w:tc>
        <w:tc>
          <w:tcPr>
            <w:tcW w:w="1845" w:type="dxa"/>
            <w:tcMar>
              <w:top w:w="100" w:type="dxa"/>
              <w:left w:w="100" w:type="dxa"/>
              <w:bottom w:w="100" w:type="dxa"/>
              <w:right w:w="100" w:type="dxa"/>
            </w:tcMar>
          </w:tcPr>
          <w:p w14:paraId="6DA9A2F2" w14:textId="77777777" w:rsidR="00E860AC" w:rsidRDefault="00FA225A">
            <w:pPr>
              <w:widowControl w:val="0"/>
              <w:jc w:val="center"/>
              <w:rPr>
                <w:sz w:val="20"/>
                <w:szCs w:val="20"/>
              </w:rPr>
            </w:pPr>
            <w:r>
              <w:rPr>
                <w:sz w:val="20"/>
                <w:szCs w:val="20"/>
              </w:rPr>
              <w:t>1.53 ± 0.21</w:t>
            </w:r>
          </w:p>
        </w:tc>
        <w:tc>
          <w:tcPr>
            <w:tcW w:w="1980" w:type="dxa"/>
            <w:tcMar>
              <w:top w:w="100" w:type="dxa"/>
              <w:left w:w="100" w:type="dxa"/>
              <w:bottom w:w="100" w:type="dxa"/>
              <w:right w:w="100" w:type="dxa"/>
            </w:tcMar>
          </w:tcPr>
          <w:p w14:paraId="1FDCFD9A" w14:textId="77777777" w:rsidR="00E860AC" w:rsidRDefault="00FA225A">
            <w:pPr>
              <w:widowControl w:val="0"/>
              <w:jc w:val="center"/>
              <w:rPr>
                <w:sz w:val="20"/>
                <w:szCs w:val="20"/>
              </w:rPr>
            </w:pPr>
            <w:r>
              <w:rPr>
                <w:sz w:val="20"/>
                <w:szCs w:val="20"/>
              </w:rPr>
              <w:t>0.83 ± 0.31</w:t>
            </w:r>
          </w:p>
        </w:tc>
      </w:tr>
    </w:tbl>
    <w:p w14:paraId="34B2B3C1" w14:textId="77777777" w:rsidR="00E860AC" w:rsidRDefault="00B12547">
      <w:pPr>
        <w:pStyle w:val="Heading4"/>
      </w:pPr>
      <w:bookmarkStart w:id="39" w:name="_ft490bghr1dq" w:colFirst="0" w:colLast="0"/>
      <w:bookmarkEnd w:id="39"/>
      <w:commentRangeEnd w:id="37"/>
      <w:r>
        <w:rPr>
          <w:rStyle w:val="CommentReference"/>
          <w:color w:val="auto"/>
        </w:rPr>
        <w:lastRenderedPageBreak/>
        <w:commentReference w:id="37"/>
      </w:r>
      <w:r w:rsidR="00FA225A">
        <w:t>Larval rearing</w:t>
      </w:r>
    </w:p>
    <w:p w14:paraId="46A6B413" w14:textId="77777777" w:rsidR="00E860AC" w:rsidRDefault="00FA225A">
      <w:r>
        <w:t xml:space="preserve">Larvae were stocked at 50 larvae/L, or approximately 9,000 larvae per tank, and reared according to </w:t>
      </w:r>
      <w:proofErr w:type="spellStart"/>
      <w:r>
        <w:t>Swingle</w:t>
      </w:r>
      <w:proofErr w:type="spellEnd"/>
      <w:r>
        <w:t xml:space="preserve"> et al. (2013), except that in this experiment we used ambient incoming seawater </w:t>
      </w:r>
      <w:commentRangeStart w:id="40"/>
      <w:r>
        <w:t xml:space="preserve">rather than elevated </w:t>
      </w:r>
      <w:commentRangeEnd w:id="40"/>
      <w:r w:rsidR="00B12547">
        <w:rPr>
          <w:rStyle w:val="CommentReference"/>
        </w:rPr>
        <w:commentReference w:id="40"/>
      </w:r>
      <w:r>
        <w:t xml:space="preserve">to avoid potential interactive effects between pH and temperature. In brief, larvae were fed daily to excess on a diet of </w:t>
      </w:r>
      <w:proofErr w:type="spellStart"/>
      <w:r>
        <w:rPr>
          <w:i/>
        </w:rPr>
        <w:t>Artemia</w:t>
      </w:r>
      <w:proofErr w:type="spellEnd"/>
      <w:r>
        <w:t xml:space="preserve"> </w:t>
      </w:r>
      <w:r>
        <w:rPr>
          <w:i/>
        </w:rPr>
        <w:t>sp.</w:t>
      </w:r>
      <w:r>
        <w:t xml:space="preserve"> enriched with DC DHA </w:t>
      </w:r>
      <w:proofErr w:type="spellStart"/>
      <w:r>
        <w:t>Selco</w:t>
      </w:r>
      <w:proofErr w:type="spellEnd"/>
      <w:r>
        <w:t xml:space="preserve"> (</w:t>
      </w:r>
      <w:proofErr w:type="spellStart"/>
      <w:r>
        <w:t>Inve</w:t>
      </w:r>
      <w:proofErr w:type="spellEnd"/>
      <w:r>
        <w:t xml:space="preserve"> Aquaculture) except during the non-feeding </w:t>
      </w:r>
      <w:proofErr w:type="spellStart"/>
      <w:r>
        <w:t>glaucothoe</w:t>
      </w:r>
      <w:proofErr w:type="spellEnd"/>
      <w:r>
        <w:t xml:space="preserve"> stage. Daily, five larvae were removed from each tank and the stage of each was determined. During the </w:t>
      </w:r>
      <w:proofErr w:type="spellStart"/>
      <w:r>
        <w:t>intermolt</w:t>
      </w:r>
      <w:proofErr w:type="spellEnd"/>
      <w:r>
        <w:t xml:space="preserve"> period between each successive stage, all the larvae were gently removed from tanks and the tanks were thoroughly cleaned to remove any microbial buildup. Once the larvae molted to the </w:t>
      </w:r>
      <w:proofErr w:type="spellStart"/>
      <w:r>
        <w:t>glaucothoe</w:t>
      </w:r>
      <w:proofErr w:type="spellEnd"/>
      <w:r>
        <w:t xml:space="preserve"> stage, artificial seaweed was provided as a settling substrate. </w:t>
      </w:r>
      <w:proofErr w:type="spellStart"/>
      <w:r>
        <w:t>Glaucothoe</w:t>
      </w:r>
      <w:proofErr w:type="spellEnd"/>
      <w:r>
        <w:t xml:space="preserve"> continued to be monitored until they molted to the first crab stage.  </w:t>
      </w:r>
    </w:p>
    <w:p w14:paraId="04572941" w14:textId="77777777" w:rsidR="00E860AC" w:rsidRDefault="00FA225A">
      <w:pPr>
        <w:pStyle w:val="Heading4"/>
      </w:pPr>
      <w:bookmarkStart w:id="41" w:name="_8ysisqnkaaqi" w:colFirst="0" w:colLast="0"/>
      <w:bookmarkEnd w:id="41"/>
      <w:r>
        <w:t>RNA Extraction &amp; Sequencing</w:t>
      </w:r>
    </w:p>
    <w:p w14:paraId="1ED648C1" w14:textId="77777777" w:rsidR="00E860AC" w:rsidRDefault="00FA225A">
      <w:r>
        <w:t>For each OA treatment 13-15 juvenile crabs at the first juvenile instar (C1) stage were sampled for RNA-</w:t>
      </w:r>
      <w:proofErr w:type="spellStart"/>
      <w:r>
        <w:t>seq</w:t>
      </w:r>
      <w:proofErr w:type="spellEnd"/>
      <w:r>
        <w:t xml:space="preserve"> (2-4 crab from each replicate tank, Table 2), placing whole crabs in </w:t>
      </w:r>
      <w:proofErr w:type="spellStart"/>
      <w:r>
        <w:t>RNAlater</w:t>
      </w:r>
      <w:proofErr w:type="spellEnd"/>
      <w:r>
        <w:t xml:space="preserve"> per manufacturer’s instructions (</w:t>
      </w:r>
      <w:proofErr w:type="spellStart"/>
      <w:r>
        <w:t>Thermofisher</w:t>
      </w:r>
      <w:proofErr w:type="spellEnd"/>
      <w:r>
        <w:t xml:space="preserve"> Scientific, Waltham, MA). To standardize among tanks/treatments and ensure that all crabs were at the same point in their molt cycle, sampling date varied by tank to target the C1-stage, and occurred five days after 100% of crabs in a tank reached the C1-stage. RNA isolation, library construction, and sequencing were performed by the University of Oregon. Briefly, </w:t>
      </w:r>
      <w:proofErr w:type="spellStart"/>
      <w:r>
        <w:t>RNAlater</w:t>
      </w:r>
      <w:proofErr w:type="spellEnd"/>
      <w:r>
        <w:t xml:space="preserve">-preserved crabs were homogenized with silica beads using a </w:t>
      </w:r>
      <w:proofErr w:type="spellStart"/>
      <w:r>
        <w:t>Spex</w:t>
      </w:r>
      <w:proofErr w:type="spellEnd"/>
      <w:r>
        <w:t xml:space="preserve"> Geno/Grinder</w:t>
      </w:r>
      <w:r>
        <w:rPr>
          <w:vertAlign w:val="superscript"/>
        </w:rPr>
        <w:t>®</w:t>
      </w:r>
      <w:r>
        <w:t xml:space="preserve">, then RNA was isolated following </w:t>
      </w:r>
      <w:proofErr w:type="spellStart"/>
      <w:r>
        <w:t>TRIzol</w:t>
      </w:r>
      <w:proofErr w:type="spellEnd"/>
      <w:r>
        <w:t xml:space="preserve">™ Reagent protocol for total RNA (Invitrogen Inc., Carlsbad, CA). The purity and quality of RNA were assessed with a </w:t>
      </w:r>
      <w:proofErr w:type="spellStart"/>
      <w:r>
        <w:t>NanoDrop</w:t>
      </w:r>
      <w:proofErr w:type="spellEnd"/>
      <w:r>
        <w:t>™ Spectrophotometer (</w:t>
      </w:r>
      <w:proofErr w:type="spellStart"/>
      <w:r>
        <w:t>ThermoFisher</w:t>
      </w:r>
      <w:proofErr w:type="spellEnd"/>
      <w:r>
        <w:t xml:space="preserve"> Scientific) and a </w:t>
      </w:r>
      <w:r>
        <w:rPr>
          <w:i/>
        </w:rPr>
        <w:t>Fragment Analyzer</w:t>
      </w:r>
      <w:r>
        <w:t>™ (Agilent Technologies, Boulder, CO). Stranded mRNA-</w:t>
      </w:r>
      <w:proofErr w:type="spellStart"/>
      <w:r>
        <w:t>Seq</w:t>
      </w:r>
      <w:proofErr w:type="spellEnd"/>
      <w:r>
        <w:t xml:space="preserve"> libraries were constructed with the </w:t>
      </w:r>
      <w:proofErr w:type="spellStart"/>
      <w:r>
        <w:t>NuGen</w:t>
      </w:r>
      <w:proofErr w:type="spellEnd"/>
      <w:r>
        <w:t xml:space="preserve"> Universal Plus mRNA kit (</w:t>
      </w:r>
      <w:proofErr w:type="spellStart"/>
      <w:r>
        <w:t>Tecan</w:t>
      </w:r>
      <w:proofErr w:type="spellEnd"/>
      <w:r>
        <w:t xml:space="preserve"> Genomics, </w:t>
      </w:r>
      <w:proofErr w:type="spellStart"/>
      <w:r>
        <w:t>Inc</w:t>
      </w:r>
      <w:proofErr w:type="spellEnd"/>
      <w:r>
        <w:t xml:space="preserve">, </w:t>
      </w:r>
      <w:proofErr w:type="spellStart"/>
      <w:r>
        <w:t>Männedorf</w:t>
      </w:r>
      <w:proofErr w:type="spellEnd"/>
      <w:r>
        <w:t xml:space="preserve">, Switzerland). Libraries were prepared for sequencing using </w:t>
      </w:r>
      <w:proofErr w:type="spellStart"/>
      <w:r>
        <w:t>TruSeq</w:t>
      </w:r>
      <w:proofErr w:type="spellEnd"/>
      <w:r>
        <w:t xml:space="preserve"> RNA sample prep kits (Illumina). Paired-end sequencing was conducted on two lanes of a Hi-</w:t>
      </w:r>
      <w:proofErr w:type="spellStart"/>
      <w:r>
        <w:t>Seq</w:t>
      </w:r>
      <w:proofErr w:type="spellEnd"/>
      <w:r>
        <w:t xml:space="preserve"> 4000 with 100-bp read length. </w:t>
      </w:r>
    </w:p>
    <w:p w14:paraId="1DB1D90D" w14:textId="77777777" w:rsidR="00E860AC" w:rsidRDefault="00E860AC"/>
    <w:p w14:paraId="4AE07F65" w14:textId="77777777" w:rsidR="00E860AC" w:rsidRDefault="00FA225A">
      <w:pPr>
        <w:rPr>
          <w:sz w:val="20"/>
          <w:szCs w:val="20"/>
        </w:rPr>
      </w:pPr>
      <w:r>
        <w:rPr>
          <w:b/>
          <w:sz w:val="20"/>
          <w:szCs w:val="20"/>
        </w:rPr>
        <w:t xml:space="preserve">Table 2 </w:t>
      </w:r>
      <w:r>
        <w:rPr>
          <w:sz w:val="20"/>
          <w:szCs w:val="20"/>
        </w:rPr>
        <w:t>RNA-</w:t>
      </w:r>
      <w:proofErr w:type="spellStart"/>
      <w:r>
        <w:rPr>
          <w:sz w:val="20"/>
          <w:szCs w:val="20"/>
        </w:rPr>
        <w:t>Seq</w:t>
      </w:r>
      <w:proofErr w:type="spellEnd"/>
      <w:r>
        <w:rPr>
          <w:sz w:val="20"/>
          <w:szCs w:val="20"/>
        </w:rPr>
        <w:t xml:space="preserve"> sampling scheme.</w:t>
      </w:r>
    </w:p>
    <w:tbl>
      <w:tblPr>
        <w:tblStyle w:val="a0"/>
        <w:tblW w:w="5610" w:type="dxa"/>
        <w:tblBorders>
          <w:top w:val="nil"/>
          <w:left w:val="nil"/>
          <w:bottom w:val="nil"/>
          <w:right w:val="nil"/>
          <w:insideH w:val="nil"/>
          <w:insideV w:val="nil"/>
        </w:tblBorders>
        <w:tblLayout w:type="fixed"/>
        <w:tblLook w:val="0600" w:firstRow="0" w:lastRow="0" w:firstColumn="0" w:lastColumn="0" w:noHBand="1" w:noVBand="1"/>
      </w:tblPr>
      <w:tblGrid>
        <w:gridCol w:w="1965"/>
        <w:gridCol w:w="1485"/>
        <w:gridCol w:w="1005"/>
        <w:gridCol w:w="1155"/>
      </w:tblGrid>
      <w:tr w:rsidR="00E860AC" w14:paraId="0FB019FC" w14:textId="77777777">
        <w:trPr>
          <w:trHeight w:val="300"/>
        </w:trPr>
        <w:tc>
          <w:tcPr>
            <w:tcW w:w="19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1841DF6" w14:textId="77777777" w:rsidR="00E860AC" w:rsidRDefault="00FA225A">
            <w:pPr>
              <w:widowControl w:val="0"/>
              <w:jc w:val="center"/>
              <w:rPr>
                <w:sz w:val="20"/>
                <w:szCs w:val="20"/>
              </w:rPr>
            </w:pPr>
            <w:r>
              <w:rPr>
                <w:b/>
                <w:sz w:val="20"/>
                <w:szCs w:val="20"/>
              </w:rPr>
              <w:t>Treatment</w:t>
            </w:r>
          </w:p>
        </w:tc>
        <w:tc>
          <w:tcPr>
            <w:tcW w:w="14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47E18CB" w14:textId="77777777" w:rsidR="00E860AC" w:rsidRDefault="00FA225A">
            <w:pPr>
              <w:widowControl w:val="0"/>
              <w:jc w:val="center"/>
              <w:rPr>
                <w:sz w:val="20"/>
                <w:szCs w:val="20"/>
              </w:rPr>
            </w:pPr>
            <w:r>
              <w:rPr>
                <w:b/>
                <w:sz w:val="20"/>
                <w:szCs w:val="20"/>
              </w:rPr>
              <w:t>Individuals / Libraries</w:t>
            </w:r>
          </w:p>
        </w:tc>
        <w:tc>
          <w:tcPr>
            <w:tcW w:w="10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48A06F3" w14:textId="77777777" w:rsidR="00E860AC" w:rsidRDefault="00FA225A">
            <w:pPr>
              <w:widowControl w:val="0"/>
              <w:jc w:val="center"/>
              <w:rPr>
                <w:sz w:val="20"/>
                <w:szCs w:val="20"/>
              </w:rPr>
            </w:pPr>
            <w:r>
              <w:rPr>
                <w:b/>
                <w:sz w:val="20"/>
                <w:szCs w:val="20"/>
              </w:rPr>
              <w:t>Replicate Tanks</w:t>
            </w:r>
          </w:p>
        </w:tc>
        <w:tc>
          <w:tcPr>
            <w:tcW w:w="11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E3984FF" w14:textId="77777777" w:rsidR="00E860AC" w:rsidRDefault="00FA225A">
            <w:pPr>
              <w:widowControl w:val="0"/>
              <w:jc w:val="center"/>
              <w:rPr>
                <w:sz w:val="20"/>
                <w:szCs w:val="20"/>
              </w:rPr>
            </w:pPr>
            <w:r>
              <w:rPr>
                <w:b/>
                <w:sz w:val="20"/>
                <w:szCs w:val="20"/>
              </w:rPr>
              <w:t>Replicates per Tank</w:t>
            </w:r>
          </w:p>
        </w:tc>
      </w:tr>
      <w:tr w:rsidR="00E860AC" w14:paraId="562D93F8" w14:textId="77777777">
        <w:trPr>
          <w:trHeight w:val="300"/>
        </w:trPr>
        <w:tc>
          <w:tcPr>
            <w:tcW w:w="19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1E188DF" w14:textId="77777777" w:rsidR="00E860AC" w:rsidRDefault="00FA225A">
            <w:pPr>
              <w:widowControl w:val="0"/>
              <w:jc w:val="center"/>
              <w:rPr>
                <w:sz w:val="18"/>
                <w:szCs w:val="18"/>
              </w:rPr>
            </w:pPr>
            <w:r>
              <w:rPr>
                <w:sz w:val="18"/>
                <w:szCs w:val="18"/>
              </w:rPr>
              <w:t>Ambient (pH 8.0)</w:t>
            </w:r>
          </w:p>
        </w:tc>
        <w:tc>
          <w:tcPr>
            <w:tcW w:w="14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44CD948" w14:textId="77777777" w:rsidR="00E860AC" w:rsidRDefault="00FA225A">
            <w:pPr>
              <w:widowControl w:val="0"/>
              <w:jc w:val="center"/>
              <w:rPr>
                <w:sz w:val="18"/>
                <w:szCs w:val="18"/>
              </w:rPr>
            </w:pPr>
            <w:r>
              <w:rPr>
                <w:sz w:val="18"/>
                <w:szCs w:val="18"/>
              </w:rPr>
              <w:t>14</w:t>
            </w:r>
          </w:p>
        </w:tc>
        <w:tc>
          <w:tcPr>
            <w:tcW w:w="10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3388C2D" w14:textId="77777777" w:rsidR="00E860AC" w:rsidRDefault="00FA225A">
            <w:pPr>
              <w:widowControl w:val="0"/>
              <w:jc w:val="center"/>
              <w:rPr>
                <w:sz w:val="18"/>
                <w:szCs w:val="18"/>
              </w:rPr>
            </w:pPr>
            <w:r>
              <w:rPr>
                <w:sz w:val="18"/>
                <w:szCs w:val="18"/>
              </w:rPr>
              <w:t>5</w:t>
            </w:r>
          </w:p>
        </w:tc>
        <w:tc>
          <w:tcPr>
            <w:tcW w:w="11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B667F46" w14:textId="77777777" w:rsidR="00E860AC" w:rsidRDefault="00FA225A">
            <w:pPr>
              <w:widowControl w:val="0"/>
              <w:jc w:val="center"/>
              <w:rPr>
                <w:sz w:val="18"/>
                <w:szCs w:val="18"/>
              </w:rPr>
            </w:pPr>
            <w:r>
              <w:rPr>
                <w:sz w:val="18"/>
                <w:szCs w:val="18"/>
              </w:rPr>
              <w:t>2 or 3</w:t>
            </w:r>
          </w:p>
        </w:tc>
      </w:tr>
      <w:tr w:rsidR="00E860AC" w14:paraId="396C2688" w14:textId="77777777">
        <w:trPr>
          <w:trHeight w:val="300"/>
        </w:trPr>
        <w:tc>
          <w:tcPr>
            <w:tcW w:w="19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D926E88" w14:textId="77777777" w:rsidR="00E860AC" w:rsidRDefault="00FA225A">
            <w:pPr>
              <w:widowControl w:val="0"/>
              <w:jc w:val="center"/>
              <w:rPr>
                <w:sz w:val="18"/>
                <w:szCs w:val="18"/>
              </w:rPr>
            </w:pPr>
            <w:r>
              <w:rPr>
                <w:sz w:val="18"/>
                <w:szCs w:val="18"/>
              </w:rPr>
              <w:t>Moderate OA (pH 7.8)</w:t>
            </w:r>
          </w:p>
        </w:tc>
        <w:tc>
          <w:tcPr>
            <w:tcW w:w="14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5A71E49" w14:textId="77777777" w:rsidR="00E860AC" w:rsidRDefault="00FA225A">
            <w:pPr>
              <w:widowControl w:val="0"/>
              <w:jc w:val="center"/>
              <w:rPr>
                <w:sz w:val="18"/>
                <w:szCs w:val="18"/>
              </w:rPr>
            </w:pPr>
            <w:r>
              <w:rPr>
                <w:sz w:val="18"/>
                <w:szCs w:val="18"/>
              </w:rPr>
              <w:t>13</w:t>
            </w:r>
          </w:p>
        </w:tc>
        <w:tc>
          <w:tcPr>
            <w:tcW w:w="10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741D047" w14:textId="77777777" w:rsidR="00E860AC" w:rsidRDefault="00FA225A">
            <w:pPr>
              <w:widowControl w:val="0"/>
              <w:jc w:val="center"/>
              <w:rPr>
                <w:sz w:val="18"/>
                <w:szCs w:val="18"/>
              </w:rPr>
            </w:pPr>
            <w:r>
              <w:rPr>
                <w:sz w:val="18"/>
                <w:szCs w:val="18"/>
              </w:rPr>
              <w:t>4</w:t>
            </w:r>
          </w:p>
        </w:tc>
        <w:tc>
          <w:tcPr>
            <w:tcW w:w="11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2E01401" w14:textId="77777777" w:rsidR="00E860AC" w:rsidRDefault="00FA225A">
            <w:pPr>
              <w:widowControl w:val="0"/>
              <w:jc w:val="center"/>
              <w:rPr>
                <w:sz w:val="18"/>
                <w:szCs w:val="18"/>
              </w:rPr>
            </w:pPr>
            <w:r>
              <w:rPr>
                <w:sz w:val="18"/>
                <w:szCs w:val="18"/>
              </w:rPr>
              <w:t>3 or 4</w:t>
            </w:r>
          </w:p>
        </w:tc>
      </w:tr>
      <w:tr w:rsidR="00E860AC" w14:paraId="19D5CA33" w14:textId="77777777">
        <w:trPr>
          <w:trHeight w:val="300"/>
        </w:trPr>
        <w:tc>
          <w:tcPr>
            <w:tcW w:w="196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50F03C8" w14:textId="77777777" w:rsidR="00E860AC" w:rsidRDefault="00FA225A">
            <w:pPr>
              <w:widowControl w:val="0"/>
              <w:jc w:val="center"/>
              <w:rPr>
                <w:sz w:val="18"/>
                <w:szCs w:val="18"/>
              </w:rPr>
            </w:pPr>
            <w:r>
              <w:rPr>
                <w:sz w:val="18"/>
                <w:szCs w:val="18"/>
              </w:rPr>
              <w:t>Severe OA (pH 7.5)</w:t>
            </w:r>
          </w:p>
        </w:tc>
        <w:tc>
          <w:tcPr>
            <w:tcW w:w="14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C10B100" w14:textId="77777777" w:rsidR="00E860AC" w:rsidRDefault="00FA225A">
            <w:pPr>
              <w:widowControl w:val="0"/>
              <w:jc w:val="center"/>
              <w:rPr>
                <w:sz w:val="18"/>
                <w:szCs w:val="18"/>
              </w:rPr>
            </w:pPr>
            <w:r>
              <w:rPr>
                <w:sz w:val="18"/>
                <w:szCs w:val="18"/>
              </w:rPr>
              <w:t>15</w:t>
            </w:r>
          </w:p>
        </w:tc>
        <w:tc>
          <w:tcPr>
            <w:tcW w:w="10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7632053" w14:textId="77777777" w:rsidR="00E860AC" w:rsidRDefault="00FA225A">
            <w:pPr>
              <w:widowControl w:val="0"/>
              <w:jc w:val="center"/>
              <w:rPr>
                <w:sz w:val="18"/>
                <w:szCs w:val="18"/>
              </w:rPr>
            </w:pPr>
            <w:r>
              <w:rPr>
                <w:sz w:val="18"/>
                <w:szCs w:val="18"/>
              </w:rPr>
              <w:t>5</w:t>
            </w:r>
          </w:p>
        </w:tc>
        <w:tc>
          <w:tcPr>
            <w:tcW w:w="11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0DBC307" w14:textId="77777777" w:rsidR="00E860AC" w:rsidRDefault="00FA225A">
            <w:pPr>
              <w:widowControl w:val="0"/>
              <w:jc w:val="center"/>
              <w:rPr>
                <w:sz w:val="18"/>
                <w:szCs w:val="18"/>
              </w:rPr>
            </w:pPr>
            <w:r>
              <w:rPr>
                <w:sz w:val="18"/>
                <w:szCs w:val="18"/>
              </w:rPr>
              <w:t>3</w:t>
            </w:r>
          </w:p>
        </w:tc>
      </w:tr>
    </w:tbl>
    <w:p w14:paraId="39BAB429" w14:textId="77777777" w:rsidR="00E860AC" w:rsidRDefault="00FA225A">
      <w:pPr>
        <w:pStyle w:val="Heading4"/>
      </w:pPr>
      <w:bookmarkStart w:id="42" w:name="_45yep4jzz868" w:colFirst="0" w:colLast="0"/>
      <w:bookmarkEnd w:id="42"/>
      <w:r>
        <w:t>Bioinformatics</w:t>
      </w:r>
    </w:p>
    <w:p w14:paraId="4A9E541F" w14:textId="77777777" w:rsidR="00E860AC" w:rsidRDefault="00FA225A">
      <w:r>
        <w:t xml:space="preserve">Raw sequence data from each of the two lanes was </w:t>
      </w:r>
      <w:proofErr w:type="spellStart"/>
      <w:r>
        <w:t>demultiplexed</w:t>
      </w:r>
      <w:proofErr w:type="spellEnd"/>
      <w:r>
        <w:t xml:space="preserve">, concatenated by library, then trimmed using </w:t>
      </w:r>
      <w:proofErr w:type="spellStart"/>
      <w:r>
        <w:t>Cutadapt</w:t>
      </w:r>
      <w:proofErr w:type="spellEnd"/>
      <w:r>
        <w:t xml:space="preserve"> v3.5 </w:t>
      </w:r>
      <w:hyperlink r:id="rId28">
        <w:r>
          <w:rPr>
            <w:color w:val="000000"/>
          </w:rPr>
          <w:t>(Martin, 2011)</w:t>
        </w:r>
      </w:hyperlink>
      <w:r>
        <w:t xml:space="preserve"> to remove Illumina adapters, poly-A tails, flanking N bases, reads less than 50bp, and low-quality ends from reads using minimum quality scores of 20 and 15 for the 5’ and 3’ ends, respectively. Raw and trimmed data were inspected using </w:t>
      </w:r>
      <w:proofErr w:type="spellStart"/>
      <w:r>
        <w:t>FastQC</w:t>
      </w:r>
      <w:proofErr w:type="spellEnd"/>
      <w:r>
        <w:t xml:space="preserve"> </w:t>
      </w:r>
      <w:hyperlink r:id="rId29">
        <w:r>
          <w:rPr>
            <w:color w:val="000000"/>
          </w:rPr>
          <w:t>(Andrews, 2010)</w:t>
        </w:r>
      </w:hyperlink>
      <w:r>
        <w:t xml:space="preserve"> and </w:t>
      </w:r>
      <w:proofErr w:type="spellStart"/>
      <w:r>
        <w:t>MultiQC</w:t>
      </w:r>
      <w:proofErr w:type="spellEnd"/>
      <w:r>
        <w:t xml:space="preserve"> </w:t>
      </w:r>
      <w:hyperlink r:id="rId30">
        <w:r>
          <w:rPr>
            <w:color w:val="000000"/>
          </w:rPr>
          <w:t>(</w:t>
        </w:r>
        <w:proofErr w:type="spellStart"/>
        <w:r>
          <w:rPr>
            <w:color w:val="000000"/>
          </w:rPr>
          <w:t>Ewels</w:t>
        </w:r>
        <w:proofErr w:type="spellEnd"/>
        <w:r>
          <w:rPr>
            <w:color w:val="000000"/>
          </w:rPr>
          <w:t xml:space="preserve"> et al., 2016)</w:t>
        </w:r>
      </w:hyperlink>
      <w:r>
        <w:t>. Reads were aligned to the draft Red king crab (</w:t>
      </w:r>
      <w:proofErr w:type="spellStart"/>
      <w:r>
        <w:rPr>
          <w:i/>
        </w:rPr>
        <w:t>Paralithodes</w:t>
      </w:r>
      <w:proofErr w:type="spellEnd"/>
      <w:r>
        <w:rPr>
          <w:i/>
        </w:rPr>
        <w:t xml:space="preserve"> </w:t>
      </w:r>
      <w:proofErr w:type="spellStart"/>
      <w:r>
        <w:rPr>
          <w:i/>
        </w:rPr>
        <w:t>camtschaticus</w:t>
      </w:r>
      <w:proofErr w:type="spellEnd"/>
      <w:r>
        <w:t>) genome (</w:t>
      </w:r>
      <w:proofErr w:type="spellStart"/>
      <w:r>
        <w:t>Genbank</w:t>
      </w:r>
      <w:proofErr w:type="spellEnd"/>
      <w:r>
        <w:t xml:space="preserve"> accession </w:t>
      </w:r>
      <w:r>
        <w:lastRenderedPageBreak/>
        <w:t xml:space="preserve">GCA_018397895.1) </w:t>
      </w:r>
      <w:hyperlink r:id="rId31">
        <w:r>
          <w:rPr>
            <w:color w:val="000000"/>
          </w:rPr>
          <w:t>(</w:t>
        </w:r>
        <w:proofErr w:type="spellStart"/>
        <w:r>
          <w:rPr>
            <w:color w:val="000000"/>
          </w:rPr>
          <w:t>Veldsman</w:t>
        </w:r>
        <w:proofErr w:type="spellEnd"/>
        <w:r>
          <w:rPr>
            <w:color w:val="000000"/>
          </w:rPr>
          <w:t xml:space="preserve"> et al., 2021a, 2021b)</w:t>
        </w:r>
      </w:hyperlink>
      <w:r>
        <w:t xml:space="preserve"> using Bowtie2 v2.4.2 with the preset option --sensitive </w:t>
      </w:r>
      <w:hyperlink r:id="rId32">
        <w:r>
          <w:rPr>
            <w:color w:val="000000"/>
          </w:rPr>
          <w:t xml:space="preserve">(Langmead and </w:t>
        </w:r>
        <w:proofErr w:type="spellStart"/>
        <w:r>
          <w:rPr>
            <w:color w:val="000000"/>
          </w:rPr>
          <w:t>Salzberg</w:t>
        </w:r>
        <w:proofErr w:type="spellEnd"/>
        <w:r>
          <w:rPr>
            <w:color w:val="000000"/>
          </w:rPr>
          <w:t>, 2012; Tong et al., 2020)</w:t>
        </w:r>
      </w:hyperlink>
      <w:r>
        <w:t xml:space="preserve">. The number of fragments aligning to gene coding regions of the </w:t>
      </w:r>
      <w:r>
        <w:rPr>
          <w:i/>
        </w:rPr>
        <w:t xml:space="preserve">P. </w:t>
      </w:r>
      <w:proofErr w:type="spellStart"/>
      <w:r>
        <w:rPr>
          <w:i/>
        </w:rPr>
        <w:t>camtschaticus</w:t>
      </w:r>
      <w:proofErr w:type="spellEnd"/>
      <w:r>
        <w:t xml:space="preserve"> genome was quantified using </w:t>
      </w:r>
      <w:proofErr w:type="spellStart"/>
      <w:r>
        <w:t>featureCounts</w:t>
      </w:r>
      <w:proofErr w:type="spellEnd"/>
      <w:r>
        <w:t xml:space="preserve"> v2.0.3 </w:t>
      </w:r>
      <w:hyperlink r:id="rId33">
        <w:r>
          <w:rPr>
            <w:color w:val="000000"/>
          </w:rPr>
          <w:t>(Liao et al., 2014)</w:t>
        </w:r>
      </w:hyperlink>
      <w:r>
        <w:t xml:space="preserve"> with settings -p --</w:t>
      </w:r>
      <w:proofErr w:type="spellStart"/>
      <w:r>
        <w:t>countReadPairs</w:t>
      </w:r>
      <w:proofErr w:type="spellEnd"/>
      <w:r>
        <w:t xml:space="preserve"> to count paired-end fragments and -C and -B to exclude chimeras and singletons, respectively. Gene functions were identified by querying coding sequences of the </w:t>
      </w:r>
      <w:r>
        <w:rPr>
          <w:i/>
        </w:rPr>
        <w:t xml:space="preserve">P. </w:t>
      </w:r>
      <w:proofErr w:type="spellStart"/>
      <w:r>
        <w:rPr>
          <w:i/>
        </w:rPr>
        <w:t>camtschaticus</w:t>
      </w:r>
      <w:proofErr w:type="spellEnd"/>
      <w:r>
        <w:t xml:space="preserve"> genome, derived from gene annotations published along with the </w:t>
      </w:r>
      <w:r>
        <w:rPr>
          <w:i/>
        </w:rPr>
        <w:t xml:space="preserve">P. </w:t>
      </w:r>
      <w:proofErr w:type="spellStart"/>
      <w:r>
        <w:rPr>
          <w:i/>
        </w:rPr>
        <w:t>camtschaticus</w:t>
      </w:r>
      <w:proofErr w:type="spellEnd"/>
      <w:r>
        <w:t xml:space="preserve"> genome </w:t>
      </w:r>
      <w:hyperlink r:id="rId34">
        <w:r>
          <w:rPr>
            <w:color w:val="000000"/>
          </w:rPr>
          <w:t>(</w:t>
        </w:r>
        <w:proofErr w:type="spellStart"/>
        <w:r>
          <w:rPr>
            <w:color w:val="000000"/>
          </w:rPr>
          <w:t>Veldsman</w:t>
        </w:r>
        <w:proofErr w:type="spellEnd"/>
        <w:r>
          <w:rPr>
            <w:color w:val="000000"/>
          </w:rPr>
          <w:t xml:space="preserve"> et al., 2021a)</w:t>
        </w:r>
      </w:hyperlink>
      <w:r>
        <w:t xml:space="preserve">, against the </w:t>
      </w:r>
      <w:proofErr w:type="spellStart"/>
      <w:r>
        <w:t>Uniprot</w:t>
      </w:r>
      <w:proofErr w:type="spellEnd"/>
      <w:r>
        <w:t>/</w:t>
      </w:r>
      <w:proofErr w:type="spellStart"/>
      <w:r>
        <w:t>Swissprot</w:t>
      </w:r>
      <w:proofErr w:type="spellEnd"/>
      <w:r>
        <w:t xml:space="preserve"> database </w:t>
      </w:r>
      <w:hyperlink r:id="rId35">
        <w:r>
          <w:rPr>
            <w:color w:val="000000"/>
          </w:rPr>
          <w:t>(</w:t>
        </w:r>
        <w:proofErr w:type="spellStart"/>
        <w:r>
          <w:rPr>
            <w:color w:val="000000"/>
          </w:rPr>
          <w:t>UniProt</w:t>
        </w:r>
        <w:proofErr w:type="spellEnd"/>
        <w:r>
          <w:rPr>
            <w:color w:val="000000"/>
          </w:rPr>
          <w:t xml:space="preserve"> Consortium, 2021)</w:t>
        </w:r>
      </w:hyperlink>
      <w:r>
        <w:t xml:space="preserve"> using </w:t>
      </w:r>
      <w:proofErr w:type="spellStart"/>
      <w:r>
        <w:t>blastx</w:t>
      </w:r>
      <w:proofErr w:type="spellEnd"/>
      <w:r>
        <w:t xml:space="preserve"> from blast v2.11.0 (e-value &lt; 1</w:t>
      </w:r>
      <w:r>
        <w:rPr>
          <w:vertAlign w:val="superscript"/>
        </w:rPr>
        <w:t>–10</w:t>
      </w:r>
      <w:r>
        <w:t xml:space="preserve">) </w:t>
      </w:r>
      <w:hyperlink r:id="rId36">
        <w:r>
          <w:rPr>
            <w:color w:val="000000"/>
          </w:rPr>
          <w:t>(Camacho et al., 2009)</w:t>
        </w:r>
      </w:hyperlink>
      <w:r>
        <w:t xml:space="preserve">. </w:t>
      </w:r>
    </w:p>
    <w:p w14:paraId="370E1130" w14:textId="77777777" w:rsidR="00E860AC" w:rsidRDefault="00FA225A">
      <w:pPr>
        <w:pStyle w:val="Heading4"/>
      </w:pPr>
      <w:bookmarkStart w:id="43" w:name="_dw5hw4q7kzau" w:colFirst="0" w:colLast="0"/>
      <w:bookmarkEnd w:id="43"/>
      <w:r>
        <w:t xml:space="preserve">Gene expression analysis </w:t>
      </w:r>
    </w:p>
    <w:p w14:paraId="31B635CE" w14:textId="77777777" w:rsidR="00E860AC" w:rsidRDefault="00FA225A">
      <w:r>
        <w:t xml:space="preserve">Analyses were performed in R v4.1.2 using </w:t>
      </w:r>
      <w:proofErr w:type="spellStart"/>
      <w:r>
        <w:t>RStudio</w:t>
      </w:r>
      <w:proofErr w:type="spellEnd"/>
      <w:r>
        <w:t xml:space="preserve"> interface v2021.09.1 (R Core Team, 2021; </w:t>
      </w:r>
      <w:proofErr w:type="spellStart"/>
      <w:r>
        <w:t>RStudio</w:t>
      </w:r>
      <w:proofErr w:type="spellEnd"/>
      <w:r>
        <w:t xml:space="preserve"> Team, 2020). Unless otherwise specified, significance thresholds were alpha = 0.05 and representations of spread in data are 1 standard deviation. </w:t>
      </w:r>
    </w:p>
    <w:p w14:paraId="363AF1BC" w14:textId="77777777" w:rsidR="00E860AC" w:rsidRDefault="00FA225A">
      <w:pPr>
        <w:pStyle w:val="Heading5"/>
      </w:pPr>
      <w:bookmarkStart w:id="44" w:name="_mhofauvp1loy" w:colFirst="0" w:colLast="0"/>
      <w:bookmarkEnd w:id="44"/>
      <w:r>
        <w:t>RNA-</w:t>
      </w:r>
      <w:proofErr w:type="spellStart"/>
      <w:r>
        <w:t>Seq</w:t>
      </w:r>
      <w:proofErr w:type="spellEnd"/>
      <w:r>
        <w:t xml:space="preserve"> pre-processing for gene expression analysis</w:t>
      </w:r>
    </w:p>
    <w:p w14:paraId="0E58813B" w14:textId="77777777" w:rsidR="00E860AC" w:rsidRDefault="00FA225A">
      <w:r>
        <w:t xml:space="preserve">Gene counts were filtered to remove outlier samples and low-frequency genes. Outlier samples were identified using principal component analysis (PCA), which was performed on variance-stabilizing transformed counts of the top 500 genes using </w:t>
      </w:r>
      <w:proofErr w:type="spellStart"/>
      <w:r>
        <w:rPr>
          <w:rFonts w:ascii="Courier New" w:eastAsia="Courier New" w:hAnsi="Courier New" w:cs="Courier New"/>
        </w:rPr>
        <w:t>vsd</w:t>
      </w:r>
      <w:proofErr w:type="spellEnd"/>
      <w:r>
        <w:t xml:space="preserve"> and </w:t>
      </w:r>
      <w:proofErr w:type="spellStart"/>
      <w:r>
        <w:rPr>
          <w:rFonts w:ascii="Courier New" w:eastAsia="Courier New" w:hAnsi="Courier New" w:cs="Courier New"/>
        </w:rPr>
        <w:t>plotPCA</w:t>
      </w:r>
      <w:proofErr w:type="spellEnd"/>
      <w:r>
        <w:t xml:space="preserve"> from </w:t>
      </w:r>
      <w:r>
        <w:rPr>
          <w:i/>
        </w:rPr>
        <w:t xml:space="preserve">DESeq2 </w:t>
      </w:r>
      <w:r>
        <w:t xml:space="preserve">v1.34.0 (Love et al., 2014). Genes with mean count &lt;10 across all samples or those with counts &lt;30 across at minimum 10% of the samples were discarded, and differences in the number of remaining fragments per sample among treatments was tested using ANOVA. This filtered gene count dataset was used in comparative gene expression analyses as raw counts, or transformed counts via variance-stabilization transformation in </w:t>
      </w:r>
      <w:r>
        <w:rPr>
          <w:i/>
        </w:rPr>
        <w:t>DESeq2</w:t>
      </w:r>
      <w:r>
        <w:t>.</w:t>
      </w:r>
    </w:p>
    <w:p w14:paraId="7462764B" w14:textId="77777777" w:rsidR="00E860AC" w:rsidRDefault="00FA225A">
      <w:pPr>
        <w:pStyle w:val="Heading5"/>
      </w:pPr>
      <w:bookmarkStart w:id="45" w:name="_dce9vffwl14s" w:colFirst="0" w:colLast="0"/>
      <w:bookmarkEnd w:id="45"/>
      <w:r>
        <w:t>Global patterns</w:t>
      </w:r>
    </w:p>
    <w:p w14:paraId="00610E7D" w14:textId="77777777" w:rsidR="00E860AC" w:rsidRDefault="00FA225A">
      <w:r>
        <w:t xml:space="preserve">Global gene expression differences among OA treatments were explored with PCA, using </w:t>
      </w:r>
      <w:proofErr w:type="spellStart"/>
      <w:r>
        <w:rPr>
          <w:rFonts w:ascii="Courier New" w:eastAsia="Courier New" w:hAnsi="Courier New" w:cs="Courier New"/>
        </w:rPr>
        <w:t>prcomp</w:t>
      </w:r>
      <w:proofErr w:type="spellEnd"/>
      <w:r>
        <w:t xml:space="preserve"> from the R package </w:t>
      </w:r>
      <w:r>
        <w:rPr>
          <w:i/>
        </w:rPr>
        <w:t>vegan</w:t>
      </w:r>
      <w:r>
        <w:t xml:space="preserve"> v.2.5-7 on all gene counts that were transformed via variance-stabilization. Principal components that explained a significant amount of variance were identified using the </w:t>
      </w:r>
      <w:proofErr w:type="spellStart"/>
      <w:r>
        <w:t>scree</w:t>
      </w:r>
      <w:proofErr w:type="spellEnd"/>
      <w:r>
        <w:t xml:space="preserve"> test </w:t>
      </w:r>
      <w:hyperlink r:id="rId37">
        <w:r>
          <w:rPr>
            <w:color w:val="000000"/>
          </w:rPr>
          <w:t>(Cattell, 1966)</w:t>
        </w:r>
      </w:hyperlink>
      <w:r>
        <w:t xml:space="preserve">. Global differences among treatments was assessed by </w:t>
      </w:r>
      <w:proofErr w:type="spellStart"/>
      <w:r>
        <w:t>permutational</w:t>
      </w:r>
      <w:proofErr w:type="spellEnd"/>
      <w:r>
        <w:t xml:space="preserve"> pairwise </w:t>
      </w:r>
      <w:proofErr w:type="spellStart"/>
      <w:r>
        <w:t>permANOVA</w:t>
      </w:r>
      <w:proofErr w:type="spellEnd"/>
      <w:r>
        <w:t xml:space="preserve"> with </w:t>
      </w:r>
      <w:proofErr w:type="spellStart"/>
      <w:r>
        <w:rPr>
          <w:rFonts w:ascii="Courier New" w:eastAsia="Courier New" w:hAnsi="Courier New" w:cs="Courier New"/>
        </w:rPr>
        <w:t>pairwise.adonis</w:t>
      </w:r>
      <w:proofErr w:type="spellEnd"/>
      <w:r>
        <w:t xml:space="preserve"> from the </w:t>
      </w:r>
      <w:proofErr w:type="spellStart"/>
      <w:r>
        <w:rPr>
          <w:i/>
        </w:rPr>
        <w:t>pairwiseAdonis</w:t>
      </w:r>
      <w:proofErr w:type="spellEnd"/>
      <w:r>
        <w:rPr>
          <w:i/>
        </w:rPr>
        <w:t xml:space="preserve"> </w:t>
      </w:r>
      <w:r>
        <w:t xml:space="preserve">package, which is a wrapper for </w:t>
      </w:r>
      <w:proofErr w:type="spellStart"/>
      <w:r>
        <w:rPr>
          <w:rFonts w:ascii="Courier New" w:eastAsia="Courier New" w:hAnsi="Courier New" w:cs="Courier New"/>
        </w:rPr>
        <w:t>adonis</w:t>
      </w:r>
      <w:proofErr w:type="spellEnd"/>
      <w:r>
        <w:rPr>
          <w:rFonts w:ascii="Courier New" w:eastAsia="Courier New" w:hAnsi="Courier New" w:cs="Courier New"/>
        </w:rPr>
        <w:t xml:space="preserve"> </w:t>
      </w:r>
      <w:r>
        <w:t xml:space="preserve">from the </w:t>
      </w:r>
      <w:r>
        <w:rPr>
          <w:i/>
        </w:rPr>
        <w:t xml:space="preserve">vegan </w:t>
      </w:r>
      <w:r>
        <w:t xml:space="preserve">package. </w:t>
      </w:r>
    </w:p>
    <w:p w14:paraId="267592F9" w14:textId="77777777" w:rsidR="00E860AC" w:rsidRDefault="00FA225A">
      <w:pPr>
        <w:pStyle w:val="Heading5"/>
      </w:pPr>
      <w:bookmarkStart w:id="46" w:name="_4q0b7y6q3dg1" w:colFirst="0" w:colLast="0"/>
      <w:bookmarkEnd w:id="46"/>
      <w:r>
        <w:t>Variation in gene expression</w:t>
      </w:r>
    </w:p>
    <w:p w14:paraId="079431D4" w14:textId="77777777" w:rsidR="00E860AC" w:rsidRDefault="00FA225A">
      <w:r>
        <w:t xml:space="preserve">Global differences in the variation of gene expression among OA treatments was assessed with a test of multivariate homogeneity of group dispersions. To do so, we used </w:t>
      </w:r>
      <w:proofErr w:type="spellStart"/>
      <w:r>
        <w:rPr>
          <w:rFonts w:ascii="Courier New" w:eastAsia="Courier New" w:hAnsi="Courier New" w:cs="Courier New"/>
        </w:rPr>
        <w:t>betadisper</w:t>
      </w:r>
      <w:proofErr w:type="spellEnd"/>
      <w:r>
        <w:rPr>
          <w:rFonts w:ascii="Courier New" w:eastAsia="Courier New" w:hAnsi="Courier New" w:cs="Courier New"/>
        </w:rPr>
        <w:t xml:space="preserve"> </w:t>
      </w:r>
      <w:r>
        <w:t xml:space="preserve">from the </w:t>
      </w:r>
      <w:r>
        <w:rPr>
          <w:i/>
        </w:rPr>
        <w:t xml:space="preserve">vegan </w:t>
      </w:r>
      <w:r>
        <w:t xml:space="preserve">package to calculate per-sample distances to group medians in multivariate space, then analysis of variance to compare per-sample distances among treatments for all genes, and for differentially expressed genes. Pairwise comparisons and associated permuted </w:t>
      </w:r>
      <w:r>
        <w:rPr>
          <w:i/>
        </w:rPr>
        <w:t>p</w:t>
      </w:r>
      <w:r>
        <w:t xml:space="preserve">-values identified which treatments differed. </w:t>
      </w:r>
      <w:r>
        <w:rPr>
          <w:color w:val="000000"/>
        </w:rPr>
        <w:t xml:space="preserve">We then </w:t>
      </w:r>
      <w:r>
        <w:t xml:space="preserve">examined </w:t>
      </w:r>
      <w:r>
        <w:rPr>
          <w:color w:val="000000"/>
        </w:rPr>
        <w:t xml:space="preserve">gene-wise variation in expression </w:t>
      </w:r>
      <w:r>
        <w:t xml:space="preserve">by </w:t>
      </w:r>
      <w:r>
        <w:rPr>
          <w:color w:val="000000"/>
        </w:rPr>
        <w:t>treatment for genes that were upregulated, downregulated, or not differentially expressed for each treatment. The within-treatment coefficient of variation (CV=SD/mean) was calculated for each gene</w:t>
      </w:r>
      <w:r>
        <w:t xml:space="preserve">, providing a method of comparing variation in gene expression relative to the mean </w:t>
      </w:r>
      <w:r>
        <w:lastRenderedPageBreak/>
        <w:t xml:space="preserve">for each treatment </w:t>
      </w:r>
      <w:hyperlink r:id="rId38">
        <w:r>
          <w:rPr>
            <w:color w:val="000000"/>
          </w:rPr>
          <w:t>(Reed George F. et al., 2003)</w:t>
        </w:r>
      </w:hyperlink>
      <w:r>
        <w:rPr>
          <w:color w:val="000000"/>
        </w:rPr>
        <w:t xml:space="preserve">. CV was summarized by calculating the </w:t>
      </w:r>
      <w:r>
        <w:t xml:space="preserve">mean </w:t>
      </w:r>
      <w:r>
        <w:rPr>
          <w:color w:val="000000"/>
        </w:rPr>
        <w:t>CV</w:t>
      </w:r>
      <w:r>
        <w:t xml:space="preserve"> </w:t>
      </w:r>
      <w:r>
        <w:rPr>
          <w:color w:val="000000"/>
        </w:rPr>
        <w:t xml:space="preserve">of genes that were upregulated, downregulated, and were not differentially expressed for each treatment. </w:t>
      </w:r>
    </w:p>
    <w:p w14:paraId="5B484BEF" w14:textId="77777777" w:rsidR="00E860AC" w:rsidRDefault="00FA225A">
      <w:pPr>
        <w:pStyle w:val="Heading5"/>
      </w:pPr>
      <w:bookmarkStart w:id="47" w:name="_rzbvq9vwfq4" w:colFirst="0" w:colLast="0"/>
      <w:bookmarkEnd w:id="47"/>
      <w:r>
        <w:t>Differential gene expression analysis</w:t>
      </w:r>
    </w:p>
    <w:p w14:paraId="7F95F952" w14:textId="77777777" w:rsidR="00E860AC" w:rsidRDefault="00FA225A">
      <w:r>
        <w:rPr>
          <w:color w:val="000000"/>
        </w:rPr>
        <w:t xml:space="preserve">Differentially expressed genes among pH treatments were identified using </w:t>
      </w:r>
      <w:r>
        <w:rPr>
          <w:i/>
          <w:color w:val="000000"/>
        </w:rPr>
        <w:t xml:space="preserve">DESeq2 </w:t>
      </w:r>
      <w:r>
        <w:rPr>
          <w:color w:val="000000"/>
        </w:rPr>
        <w:t xml:space="preserve">with default settings </w:t>
      </w:r>
      <w:hyperlink r:id="rId39">
        <w:r>
          <w:rPr>
            <w:color w:val="000000"/>
          </w:rPr>
          <w:t>(Love et al., 2014; Costa-Silva et al., 2017)</w:t>
        </w:r>
      </w:hyperlink>
      <w:r>
        <w:rPr>
          <w:color w:val="000000"/>
        </w:rPr>
        <w:t xml:space="preserve">. </w:t>
      </w:r>
      <w:r>
        <w:rPr>
          <w:i/>
          <w:color w:val="000000"/>
        </w:rPr>
        <w:t xml:space="preserve">DESeq2 </w:t>
      </w:r>
      <w:r>
        <w:rPr>
          <w:color w:val="000000"/>
        </w:rPr>
        <w:t>uses raw count data to generate generalized linear models and internally corrects for library size, therefore counts were not transformed prior to differential expression analysis. In addition to examining the transcriptional responses of crabs to OA treatments, differentially expressed genes were used to characterize the gene modules with expression that correlated with pCO</w:t>
      </w:r>
      <w:r>
        <w:rPr>
          <w:color w:val="000000"/>
          <w:vertAlign w:val="subscript"/>
        </w:rPr>
        <w:t>2</w:t>
      </w:r>
      <w:r>
        <w:rPr>
          <w:color w:val="000000"/>
        </w:rPr>
        <w:t>.</w:t>
      </w:r>
    </w:p>
    <w:p w14:paraId="378AB567" w14:textId="77777777" w:rsidR="00E860AC" w:rsidRDefault="00FA225A">
      <w:pPr>
        <w:pStyle w:val="Heading5"/>
      </w:pPr>
      <w:bookmarkStart w:id="48" w:name="_r9qe7n2fp92h" w:colFirst="0" w:colLast="0"/>
      <w:bookmarkEnd w:id="48"/>
      <w:r>
        <w:t xml:space="preserve">Gene co-expression network analysis </w:t>
      </w:r>
    </w:p>
    <w:p w14:paraId="5F5DF893" w14:textId="77777777" w:rsidR="00E860AC" w:rsidRDefault="00FA225A">
      <w:r>
        <w:t xml:space="preserve">We identified groups of co-expressed genes (i.e. gene modules) with expression profiles that correlated with OA treatment using weighted gene co-expression network analysis (WGCNA v1.70-3, </w:t>
      </w:r>
      <w:hyperlink r:id="rId40">
        <w:r>
          <w:rPr>
            <w:color w:val="000000"/>
          </w:rPr>
          <w:t>(</w:t>
        </w:r>
        <w:proofErr w:type="spellStart"/>
        <w:r>
          <w:rPr>
            <w:color w:val="000000"/>
          </w:rPr>
          <w:t>Langfelder</w:t>
        </w:r>
        <w:proofErr w:type="spellEnd"/>
        <w:r>
          <w:rPr>
            <w:color w:val="000000"/>
          </w:rPr>
          <w:t xml:space="preserve"> and Horvath, 2008)</w:t>
        </w:r>
      </w:hyperlink>
      <w:r>
        <w:t xml:space="preserve">). Briefly, a weighted gene network was constructed from transformed gene counts with a signed adjacency matrix using the soft </w:t>
      </w:r>
      <w:proofErr w:type="spellStart"/>
      <w:r>
        <w:t>thresholding</w:t>
      </w:r>
      <w:proofErr w:type="spellEnd"/>
      <w:r>
        <w:t xml:space="preserve"> power 15, and minimum module size 75. Modules were merged if their </w:t>
      </w:r>
      <w:proofErr w:type="spellStart"/>
      <w:r>
        <w:t>eigengene</w:t>
      </w:r>
      <w:proofErr w:type="spellEnd"/>
      <w:r>
        <w:t xml:space="preserve"> expression correlated at R &gt; 0.75, and those with </w:t>
      </w:r>
      <w:proofErr w:type="spellStart"/>
      <w:r>
        <w:t>eigengenes</w:t>
      </w:r>
      <w:proofErr w:type="spellEnd"/>
      <w:r>
        <w:t xml:space="preserve"> that correlated with pCO</w:t>
      </w:r>
      <w:r>
        <w:rPr>
          <w:vertAlign w:val="subscript"/>
        </w:rPr>
        <w:t>2</w:t>
      </w:r>
      <w:r>
        <w:t xml:space="preserve"> concentration at alpha=0.05 were determined to be associated with OA treatment. Modules with positive and negative correlations were designated as those with upregulated and downregulated expression profiles, respectively. </w:t>
      </w:r>
    </w:p>
    <w:p w14:paraId="3315F62C" w14:textId="77777777" w:rsidR="00E860AC" w:rsidRDefault="00FA225A">
      <w:pPr>
        <w:pStyle w:val="Heading5"/>
      </w:pPr>
      <w:bookmarkStart w:id="49" w:name="_v0040lhy0u1o" w:colFirst="0" w:colLast="0"/>
      <w:bookmarkEnd w:id="49"/>
      <w:r>
        <w:t xml:space="preserve">Functional Analyses </w:t>
      </w:r>
    </w:p>
    <w:p w14:paraId="6C91B67F" w14:textId="77777777" w:rsidR="00E860AC" w:rsidRDefault="00FA225A">
      <w:r>
        <w:t>Gene sets of interest were characterized by Gene Ontology (GO) enrichment analyses. Two enrichment analyses were performed for each of the three pairwise treatment contrasts (Figure 2) to determine the functions of differentially expressed genes that were upregulated (L2FC &gt; 0.5) and downregulated (L2FC &lt; 0.5) in response to the more severe OA treatment. To identify processes that are likely critical to the function of OA-reared crab, enrichment analysis was performed on a subset of differentially expressed genes that were upregulated in OA compared to ambient: those that had very consistent expression levels (genes with within-treatment CV &lt; 3%). To characterize functions that respond to pCO</w:t>
      </w:r>
      <w:r>
        <w:rPr>
          <w:vertAlign w:val="subscript"/>
        </w:rPr>
        <w:t>2</w:t>
      </w:r>
      <w:r>
        <w:t xml:space="preserve"> in dose-dependent manner, enrichment analysis was performed on co-expressed gene modules (from WGCNA analysis) for which </w:t>
      </w:r>
      <w:proofErr w:type="spellStart"/>
      <w:r>
        <w:t>eigengenes</w:t>
      </w:r>
      <w:proofErr w:type="spellEnd"/>
      <w:r>
        <w:t xml:space="preserve"> correlated with pCO</w:t>
      </w:r>
      <w:r>
        <w:rPr>
          <w:vertAlign w:val="subscript"/>
        </w:rPr>
        <w:t>2</w:t>
      </w:r>
      <w:r>
        <w:t xml:space="preserve"> concentration, filtered to retain genes that either correlated individually with pCO</w:t>
      </w:r>
      <w:r>
        <w:rPr>
          <w:vertAlign w:val="subscript"/>
        </w:rPr>
        <w:t>2</w:t>
      </w:r>
      <w:r>
        <w:t xml:space="preserve"> (Gene Significance </w:t>
      </w:r>
      <w:r>
        <w:rPr>
          <w:i/>
        </w:rPr>
        <w:t>p</w:t>
      </w:r>
      <w:r>
        <w:t xml:space="preserve">-value &lt; 0.05) or were differentially expressed. For all gene sets, genes were filtered for those that map to the </w:t>
      </w:r>
      <w:proofErr w:type="spellStart"/>
      <w:r>
        <w:t>Uniprot</w:t>
      </w:r>
      <w:proofErr w:type="spellEnd"/>
      <w:r>
        <w:t>/</w:t>
      </w:r>
      <w:proofErr w:type="spellStart"/>
      <w:r>
        <w:t>Swissprot</w:t>
      </w:r>
      <w:proofErr w:type="spellEnd"/>
      <w:r>
        <w:t xml:space="preserve"> database </w:t>
      </w:r>
      <w:hyperlink r:id="rId41">
        <w:r>
          <w:rPr>
            <w:color w:val="000000"/>
          </w:rPr>
          <w:t>(</w:t>
        </w:r>
        <w:proofErr w:type="spellStart"/>
        <w:r>
          <w:rPr>
            <w:color w:val="000000"/>
          </w:rPr>
          <w:t>UniProt</w:t>
        </w:r>
        <w:proofErr w:type="spellEnd"/>
        <w:r>
          <w:rPr>
            <w:color w:val="000000"/>
          </w:rPr>
          <w:t xml:space="preserve"> Consortium, 2021)</w:t>
        </w:r>
      </w:hyperlink>
      <w:r>
        <w:t xml:space="preserve">, and enriched GO terms were identified by entering </w:t>
      </w:r>
      <w:proofErr w:type="spellStart"/>
      <w:r>
        <w:t>UniprotID’s</w:t>
      </w:r>
      <w:proofErr w:type="spellEnd"/>
      <w:r>
        <w:t xml:space="preserve"> into the Gene-Enrichment and Functional Annotation Tool from DAVID v2021 </w:t>
      </w:r>
      <w:hyperlink r:id="rId42">
        <w:r>
          <w:rPr>
            <w:color w:val="000000"/>
          </w:rPr>
          <w:t>(Sherman et al., 2022)</w:t>
        </w:r>
      </w:hyperlink>
      <w:r>
        <w:t xml:space="preserve"> to identify enriched biological processes, which were defined as those with modified Fisher Exact </w:t>
      </w:r>
      <w:r>
        <w:rPr>
          <w:i/>
        </w:rPr>
        <w:t>p</w:t>
      </w:r>
      <w:r>
        <w:t xml:space="preserve">-values (EASE Scores) &lt;0.05.  </w:t>
      </w:r>
    </w:p>
    <w:p w14:paraId="2D130F0A" w14:textId="77777777" w:rsidR="00E860AC" w:rsidRDefault="00FA225A">
      <w:r>
        <w:tab/>
        <w:t xml:space="preserve">Given that not all transposable elements are assigned to transposition-related GO terms and may be overlooked by traditional enrichment analyses, gene sets were also interrogated for transposable element composition. The proportion of genes that were transposable elements was estimated for each gene set described above by searching within the protein names of </w:t>
      </w:r>
      <w:r>
        <w:lastRenderedPageBreak/>
        <w:t>annotated genes for the words “transposon”, “transposable”, “LINE” (representing long interspersed nuclear elements), “</w:t>
      </w:r>
      <w:proofErr w:type="spellStart"/>
      <w:r>
        <w:t>retrotransposable</w:t>
      </w:r>
      <w:proofErr w:type="spellEnd"/>
      <w:r>
        <w:t xml:space="preserve"> element”, “transposable element”, “mobile element jockey” (a LINE), and “pol polyprotein”. Pol polyprotein was included as it is core to the replication of retrotransposons, but may also be associated with retroviral activity </w:t>
      </w:r>
      <w:hyperlink r:id="rId43">
        <w:r>
          <w:rPr>
            <w:color w:val="000000"/>
          </w:rPr>
          <w:t>(</w:t>
        </w:r>
        <w:proofErr w:type="spellStart"/>
        <w:r>
          <w:rPr>
            <w:color w:val="000000"/>
          </w:rPr>
          <w:t>Havecker</w:t>
        </w:r>
        <w:proofErr w:type="spellEnd"/>
        <w:r>
          <w:rPr>
            <w:color w:val="000000"/>
          </w:rPr>
          <w:t xml:space="preserve"> et al., 2004)</w:t>
        </w:r>
      </w:hyperlink>
      <w:r>
        <w:t xml:space="preserve">. These terms were determined to represent the majority of TEs by manual review of annotated genes. </w:t>
      </w:r>
    </w:p>
    <w:p w14:paraId="4F34B17F" w14:textId="77777777" w:rsidR="00E860AC" w:rsidRDefault="00FA225A">
      <w:pPr>
        <w:pStyle w:val="Heading4"/>
      </w:pPr>
      <w:bookmarkStart w:id="50" w:name="_sajqrmqs6cvf" w:colFirst="0" w:colLast="0"/>
      <w:bookmarkEnd w:id="50"/>
      <w:r>
        <w:t>Genetic analysis</w:t>
      </w:r>
    </w:p>
    <w:p w14:paraId="338A3E30" w14:textId="77777777" w:rsidR="00E860AC" w:rsidRDefault="00FA225A">
      <w:commentRangeStart w:id="51"/>
      <w:r>
        <w:t xml:space="preserve">As with many rearing experiments, </w:t>
      </w:r>
      <w:commentRangeEnd w:id="51"/>
      <w:r w:rsidR="00B12547">
        <w:rPr>
          <w:rStyle w:val="CommentReference"/>
        </w:rPr>
        <w:commentReference w:id="51"/>
      </w:r>
      <w:r>
        <w:t>there was high larval mortality rate, which could possibly result in treatment-specific survival rates among the ~20 families and genotype-specific expression patterns. We therefore assessed whether there were genetic differences among treatments. Single nucleotide polymorphisms (SNPs) were extracted from RNA-</w:t>
      </w:r>
      <w:proofErr w:type="spellStart"/>
      <w:r>
        <w:t>Seq</w:t>
      </w:r>
      <w:proofErr w:type="spellEnd"/>
      <w:r>
        <w:t xml:space="preserve"> reads to examine the genetic composition of sampled crabs. Variants were identified using the GATK toolkit </w:t>
      </w:r>
      <w:hyperlink r:id="rId44">
        <w:r>
          <w:rPr>
            <w:color w:val="000000"/>
          </w:rPr>
          <w:t>(McKenna et al., 2010)</w:t>
        </w:r>
      </w:hyperlink>
      <w:r>
        <w:t>. Briefly, RNA-</w:t>
      </w:r>
      <w:proofErr w:type="spellStart"/>
      <w:r>
        <w:t>Seq</w:t>
      </w:r>
      <w:proofErr w:type="spellEnd"/>
      <w:r>
        <w:t xml:space="preserve"> reads were aligned to the draft red king crab genome </w:t>
      </w:r>
      <w:hyperlink r:id="rId45">
        <w:r>
          <w:rPr>
            <w:color w:val="000000"/>
          </w:rPr>
          <w:t>(</w:t>
        </w:r>
        <w:proofErr w:type="spellStart"/>
        <w:r>
          <w:rPr>
            <w:color w:val="000000"/>
          </w:rPr>
          <w:t>Veldsman</w:t>
        </w:r>
        <w:proofErr w:type="spellEnd"/>
        <w:r>
          <w:rPr>
            <w:color w:val="000000"/>
          </w:rPr>
          <w:t xml:space="preserve"> et al., 2021b)</w:t>
        </w:r>
      </w:hyperlink>
      <w:r>
        <w:t xml:space="preserve">. The genome was first concatenated into 50 larger </w:t>
      </w:r>
      <w:proofErr w:type="spellStart"/>
      <w:r>
        <w:t>contigs</w:t>
      </w:r>
      <w:proofErr w:type="spellEnd"/>
      <w:r>
        <w:t xml:space="preserve">, with 1000N separating each original </w:t>
      </w:r>
      <w:proofErr w:type="spellStart"/>
      <w:r>
        <w:t>contig</w:t>
      </w:r>
      <w:proofErr w:type="spellEnd"/>
      <w:r>
        <w:t xml:space="preserve">, which was necessary to reduce the processing time in GATK. Alignment files were </w:t>
      </w:r>
      <w:proofErr w:type="spellStart"/>
      <w:r>
        <w:t>deduplicated</w:t>
      </w:r>
      <w:proofErr w:type="spellEnd"/>
      <w:r>
        <w:t xml:space="preserve"> using </w:t>
      </w:r>
      <w:proofErr w:type="spellStart"/>
      <w:r>
        <w:t>MarkDuplicates</w:t>
      </w:r>
      <w:proofErr w:type="spellEnd"/>
      <w:r>
        <w:t xml:space="preserve">, reads spanning splicing events and </w:t>
      </w:r>
      <w:proofErr w:type="spellStart"/>
      <w:r>
        <w:t>CigarN</w:t>
      </w:r>
      <w:proofErr w:type="spellEnd"/>
      <w:r>
        <w:t xml:space="preserve"> reads were split, variants were called using </w:t>
      </w:r>
      <w:proofErr w:type="spellStart"/>
      <w:r>
        <w:t>HaplotypeCaller</w:t>
      </w:r>
      <w:proofErr w:type="spellEnd"/>
      <w:r>
        <w:t xml:space="preserve">, then joint-genotyped using </w:t>
      </w:r>
      <w:proofErr w:type="spellStart"/>
      <w:r>
        <w:t>GenotypeGVCFs</w:t>
      </w:r>
      <w:proofErr w:type="spellEnd"/>
      <w:r>
        <w:t xml:space="preserve">. SNPs were filtered using </w:t>
      </w:r>
      <w:proofErr w:type="spellStart"/>
      <w:r>
        <w:t>VariantFiltration</w:t>
      </w:r>
      <w:proofErr w:type="spellEnd"/>
      <w:r>
        <w:t xml:space="preserve"> to hard-filter loci with any of the characteristics FS&gt;60, QD&lt;2, QUAL&lt;30, SOR&gt;3, DP&lt;15, DP&gt;150, or AF&lt;0.30. SNPs were then pruned with </w:t>
      </w:r>
      <w:proofErr w:type="spellStart"/>
      <w:r>
        <w:rPr>
          <w:rFonts w:ascii="Courier New" w:eastAsia="Courier New" w:hAnsi="Courier New" w:cs="Courier New"/>
        </w:rPr>
        <w:t>snpgdsLDpruning</w:t>
      </w:r>
      <w:proofErr w:type="spellEnd"/>
      <w:r>
        <w:rPr>
          <w:rFonts w:ascii="Courier New" w:eastAsia="Courier New" w:hAnsi="Courier New" w:cs="Courier New"/>
        </w:rPr>
        <w:t xml:space="preserve"> </w:t>
      </w:r>
      <w:r>
        <w:t xml:space="preserve">from the R package </w:t>
      </w:r>
      <w:proofErr w:type="spellStart"/>
      <w:r>
        <w:rPr>
          <w:i/>
        </w:rPr>
        <w:t>SNPRelate</w:t>
      </w:r>
      <w:proofErr w:type="spellEnd"/>
      <w:r>
        <w:t xml:space="preserve"> v1.30.1</w:t>
      </w:r>
      <w:r>
        <w:rPr>
          <w:i/>
        </w:rPr>
        <w:t xml:space="preserve"> </w:t>
      </w:r>
      <w:r>
        <w:t xml:space="preserve">to remove those in linkage-disequilibrium and with &gt;15% missing rate or &lt;5% minor allele frequency. One sample from the ambient treatment was removed from the genetic analysis due to high </w:t>
      </w:r>
      <w:proofErr w:type="spellStart"/>
      <w:r>
        <w:t>missingness</w:t>
      </w:r>
      <w:proofErr w:type="spellEnd"/>
      <w:r>
        <w:t xml:space="preserve">. From 227,781 candidate SNPs, 331 markers resulted from the above filtering and were retained for genetic analysis. </w:t>
      </w:r>
    </w:p>
    <w:p w14:paraId="5980843D" w14:textId="77777777" w:rsidR="00E860AC" w:rsidRDefault="00FA225A">
      <w:pPr>
        <w:ind w:firstLine="720"/>
      </w:pPr>
      <w:r>
        <w:t xml:space="preserve">Differences in genetic composition among treatments was examined using multivariate analysis, estimates of diversity, and parentage analysis. Using </w:t>
      </w:r>
      <w:proofErr w:type="spellStart"/>
      <w:r>
        <w:rPr>
          <w:i/>
        </w:rPr>
        <w:t>SNPRelate</w:t>
      </w:r>
      <w:proofErr w:type="spellEnd"/>
      <w:r>
        <w:t xml:space="preserve">, allele frequencies (major and minor) and per-SNP missing rate were calculated with </w:t>
      </w:r>
      <w:proofErr w:type="spellStart"/>
      <w:proofErr w:type="gramStart"/>
      <w:r>
        <w:rPr>
          <w:i/>
        </w:rPr>
        <w:t>snpgdsSNPRateFreq</w:t>
      </w:r>
      <w:proofErr w:type="spellEnd"/>
      <w:r>
        <w:rPr>
          <w:i/>
        </w:rPr>
        <w:t>(</w:t>
      </w:r>
      <w:proofErr w:type="gramEnd"/>
      <w:r>
        <w:rPr>
          <w:i/>
        </w:rPr>
        <w:t>)</w:t>
      </w:r>
      <w:r>
        <w:t xml:space="preserve">, and PCA </w:t>
      </w:r>
      <w:proofErr w:type="spellStart"/>
      <w:r>
        <w:t>biplots</w:t>
      </w:r>
      <w:proofErr w:type="spellEnd"/>
      <w:r>
        <w:t xml:space="preserve"> of the first four principal components (PCs) were constructed with </w:t>
      </w:r>
      <w:proofErr w:type="spellStart"/>
      <w:r>
        <w:rPr>
          <w:rFonts w:ascii="Courier New" w:eastAsia="Courier New" w:hAnsi="Courier New" w:cs="Courier New"/>
        </w:rPr>
        <w:t>snpgdsPCA</w:t>
      </w:r>
      <w:proofErr w:type="spellEnd"/>
      <w:r>
        <w:rPr>
          <w:rFonts w:ascii="Courier New" w:eastAsia="Courier New" w:hAnsi="Courier New" w:cs="Courier New"/>
        </w:rPr>
        <w:t>()</w:t>
      </w:r>
      <w:r>
        <w:t xml:space="preserve">. The first four PCs were selected as they explained over 25% of the total variance, and each additional PC explained less than 4% of the total variance. Pairwise </w:t>
      </w:r>
      <w:proofErr w:type="spellStart"/>
      <w:r>
        <w:t>Fst</w:t>
      </w:r>
      <w:proofErr w:type="spellEnd"/>
      <w:r>
        <w:t xml:space="preserve"> values </w:t>
      </w:r>
      <w:hyperlink r:id="rId46">
        <w:r>
          <w:rPr>
            <w:color w:val="000000"/>
          </w:rPr>
          <w:t xml:space="preserve">(Weir and </w:t>
        </w:r>
        <w:proofErr w:type="spellStart"/>
        <w:r>
          <w:rPr>
            <w:color w:val="000000"/>
          </w:rPr>
          <w:t>Cockerham</w:t>
        </w:r>
        <w:proofErr w:type="spellEnd"/>
        <w:r>
          <w:rPr>
            <w:color w:val="000000"/>
          </w:rPr>
          <w:t>, 1984)</w:t>
        </w:r>
      </w:hyperlink>
      <w:r>
        <w:t xml:space="preserve"> among treatments were calculated with </w:t>
      </w:r>
      <w:proofErr w:type="spellStart"/>
      <w:proofErr w:type="gramStart"/>
      <w:r>
        <w:rPr>
          <w:rFonts w:ascii="Courier New" w:eastAsia="Courier New" w:hAnsi="Courier New" w:cs="Courier New"/>
        </w:rPr>
        <w:t>stamppFst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from </w:t>
      </w:r>
      <w:proofErr w:type="spellStart"/>
      <w:r>
        <w:rPr>
          <w:i/>
        </w:rPr>
        <w:t>STaMPP</w:t>
      </w:r>
      <w:proofErr w:type="spellEnd"/>
      <w:r>
        <w:rPr>
          <w:i/>
        </w:rPr>
        <w:t xml:space="preserve"> </w:t>
      </w:r>
      <w:r>
        <w:t xml:space="preserve">v1.6.3 using 1000 bootstraps to generate 95% confidence intervals and </w:t>
      </w:r>
      <w:r>
        <w:rPr>
          <w:i/>
        </w:rPr>
        <w:t>p</w:t>
      </w:r>
      <w:r>
        <w:t xml:space="preserve">-values. Parentage analysis was performed using the 331 SNPs with </w:t>
      </w:r>
      <w:r>
        <w:rPr>
          <w:i/>
        </w:rPr>
        <w:t xml:space="preserve">Colony </w:t>
      </w:r>
      <w:r>
        <w:t xml:space="preserve">v2.0.6.6 for R </w:t>
      </w:r>
      <w:hyperlink r:id="rId47">
        <w:r>
          <w:rPr>
            <w:color w:val="000000"/>
          </w:rPr>
          <w:t>(Jones and Wang, 2010)</w:t>
        </w:r>
      </w:hyperlink>
      <w:r>
        <w:t>, specifying polygamous males and females with three replicate medium-length runs using the full likelihood method with high precision. The parentage of samples with cluster probability &lt; 0.5 were considered invalid (three samples from each treatment). The relationship between global expression patterns and genetic structure was assessed by regressing genotype PCA sample scores against the expression-derived PCA sample scores along the first two principal components, using OA treatment as a covariate.</w:t>
      </w:r>
    </w:p>
    <w:p w14:paraId="325DF8F8" w14:textId="77777777" w:rsidR="00E860AC" w:rsidRDefault="00FA225A">
      <w:pPr>
        <w:pStyle w:val="Heading2"/>
      </w:pPr>
      <w:bookmarkStart w:id="52" w:name="_yr3ou3107bkk" w:colFirst="0" w:colLast="0"/>
      <w:bookmarkEnd w:id="52"/>
      <w:r>
        <w:lastRenderedPageBreak/>
        <w:t>Results</w:t>
      </w:r>
    </w:p>
    <w:p w14:paraId="5A250FA5" w14:textId="77777777" w:rsidR="00E860AC" w:rsidRDefault="00FA225A">
      <w:pPr>
        <w:pStyle w:val="Heading5"/>
      </w:pPr>
      <w:bookmarkStart w:id="53" w:name="_1n24zgk95qbm" w:colFirst="0" w:colLast="0"/>
      <w:bookmarkEnd w:id="53"/>
      <w:r>
        <w:t>RNA-</w:t>
      </w:r>
      <w:proofErr w:type="spellStart"/>
      <w:r>
        <w:t>Seq</w:t>
      </w:r>
      <w:proofErr w:type="spellEnd"/>
      <w:r>
        <w:t xml:space="preserve"> pre-processing for gene expression analysis</w:t>
      </w:r>
    </w:p>
    <w:p w14:paraId="5AD606B4" w14:textId="77777777" w:rsidR="00E860AC" w:rsidRDefault="00FA225A">
      <w:pPr>
        <w:rPr>
          <w:vertAlign w:val="superscript"/>
        </w:rPr>
      </w:pPr>
      <w:r>
        <w:t xml:space="preserve">A total of ~2.65B paired-end reads (henceforth “fragments”) remained after discarding ~4.55M (0.17%) during initial quality-filtering, with a per-sample mean of 61.7M +/- 10.7M fragments. Across all samples ~2.14B reads were aligned to the </w:t>
      </w:r>
      <w:r>
        <w:rPr>
          <w:i/>
        </w:rPr>
        <w:t xml:space="preserve">P. </w:t>
      </w:r>
      <w:proofErr w:type="spellStart"/>
      <w:r>
        <w:rPr>
          <w:i/>
        </w:rPr>
        <w:t>camtschaticus</w:t>
      </w:r>
      <w:proofErr w:type="spellEnd"/>
      <w:r>
        <w:t xml:space="preserve"> draft genome </w:t>
      </w:r>
      <w:hyperlink r:id="rId48">
        <w:r>
          <w:rPr>
            <w:color w:val="000000"/>
          </w:rPr>
          <w:t>(</w:t>
        </w:r>
        <w:proofErr w:type="spellStart"/>
        <w:r>
          <w:rPr>
            <w:color w:val="000000"/>
          </w:rPr>
          <w:t>Veldsman</w:t>
        </w:r>
        <w:proofErr w:type="spellEnd"/>
        <w:r>
          <w:rPr>
            <w:color w:val="000000"/>
          </w:rPr>
          <w:t xml:space="preserve"> et al., 2021a, 2021b)</w:t>
        </w:r>
      </w:hyperlink>
      <w:r>
        <w:t xml:space="preserve">, for a total alignment rate of 80.47%. The average per-sample alignment rate was 80.43%±2.15%, which included 43.19%±1.50% and 24.52%±0.89% of concordantly mapped fragments that mapped uniquely and multiple times, respectively. The multi-mapped fragments were assigned by Bowtie2 to the “best” location, and therefore counted once in the downstream analysis. Of the </w:t>
      </w:r>
      <w:r>
        <w:rPr>
          <w:highlight w:val="white"/>
        </w:rPr>
        <w:t xml:space="preserve">~2.14B </w:t>
      </w:r>
      <w:r>
        <w:t xml:space="preserve">aligned fragments, ~1.27B were assigned to gene-coding regions of the </w:t>
      </w:r>
      <w:r>
        <w:rPr>
          <w:i/>
        </w:rPr>
        <w:t xml:space="preserve">P. </w:t>
      </w:r>
      <w:proofErr w:type="spellStart"/>
      <w:proofErr w:type="gramStart"/>
      <w:r>
        <w:rPr>
          <w:i/>
        </w:rPr>
        <w:t>camtschaticus</w:t>
      </w:r>
      <w:proofErr w:type="spellEnd"/>
      <w:r>
        <w:t xml:space="preserve">  draft</w:t>
      </w:r>
      <w:proofErr w:type="gramEnd"/>
      <w:r>
        <w:t xml:space="preserve"> genome (59.6%). The remainder were not included in the downstream analyses as they mapped to non-coding regions (22.3%), were assigned ambiguously (6.7%), </w:t>
      </w:r>
      <w:proofErr w:type="gramStart"/>
      <w:r>
        <w:t>were</w:t>
      </w:r>
      <w:proofErr w:type="gramEnd"/>
      <w:r>
        <w:t xml:space="preserve"> singletons (8.3%) or chimeras (3.1%). Initial examination of the gene counts using PCA identified one sample from the ambient pH treatment as an outlier, which was removed from the dataset and resulted in 14, 13, and 15 samples for the ambient, moderate OA, and severe OA treatments, respectively (Table 2). In total, we detected all 162,611 gene features that are in the draft </w:t>
      </w:r>
      <w:r>
        <w:rPr>
          <w:i/>
        </w:rPr>
        <w:t xml:space="preserve">P. </w:t>
      </w:r>
      <w:proofErr w:type="spellStart"/>
      <w:r>
        <w:rPr>
          <w:i/>
        </w:rPr>
        <w:t>camtschaticus</w:t>
      </w:r>
      <w:proofErr w:type="spellEnd"/>
      <w:r>
        <w:t xml:space="preserve"> genome </w:t>
      </w:r>
      <w:hyperlink r:id="rId49">
        <w:r>
          <w:rPr>
            <w:color w:val="000000"/>
          </w:rPr>
          <w:t>(</w:t>
        </w:r>
        <w:proofErr w:type="spellStart"/>
        <w:r>
          <w:rPr>
            <w:color w:val="000000"/>
          </w:rPr>
          <w:t>Veldsman</w:t>
        </w:r>
        <w:proofErr w:type="spellEnd"/>
        <w:r>
          <w:rPr>
            <w:color w:val="000000"/>
          </w:rPr>
          <w:t xml:space="preserve"> et al., 2021a)</w:t>
        </w:r>
      </w:hyperlink>
      <w:r>
        <w:t>, but after removing low frequency genes (</w:t>
      </w:r>
      <w:proofErr w:type="spellStart"/>
      <w:r>
        <w:t>totalling</w:t>
      </w:r>
      <w:proofErr w:type="spellEnd"/>
      <w:r>
        <w:t xml:space="preserve"> 0.75% of fragments), 74,778 genes remained for analysis, 32,435 of which mapped to genes in the </w:t>
      </w:r>
      <w:proofErr w:type="spellStart"/>
      <w:r>
        <w:t>Uniprot</w:t>
      </w:r>
      <w:proofErr w:type="spellEnd"/>
      <w:r>
        <w:t>/</w:t>
      </w:r>
      <w:proofErr w:type="spellStart"/>
      <w:r>
        <w:t>Swissprot</w:t>
      </w:r>
      <w:proofErr w:type="spellEnd"/>
      <w:r>
        <w:t xml:space="preserve"> database. The high number of genes reflects the large </w:t>
      </w:r>
      <w:r>
        <w:rPr>
          <w:i/>
        </w:rPr>
        <w:t xml:space="preserve">P. </w:t>
      </w:r>
      <w:proofErr w:type="spellStart"/>
      <w:r>
        <w:rPr>
          <w:i/>
        </w:rPr>
        <w:t>camtschaticus</w:t>
      </w:r>
      <w:proofErr w:type="spellEnd"/>
      <w:r>
        <w:t xml:space="preserve"> draft genome, which includes a high degree of repeat elements </w:t>
      </w:r>
      <w:hyperlink r:id="rId50">
        <w:r>
          <w:rPr>
            <w:color w:val="000000"/>
          </w:rPr>
          <w:t>(</w:t>
        </w:r>
        <w:proofErr w:type="spellStart"/>
        <w:r>
          <w:rPr>
            <w:color w:val="000000"/>
          </w:rPr>
          <w:t>Veldsman</w:t>
        </w:r>
        <w:proofErr w:type="spellEnd"/>
        <w:r>
          <w:rPr>
            <w:color w:val="000000"/>
          </w:rPr>
          <w:t xml:space="preserve"> et al., 2021b)</w:t>
        </w:r>
      </w:hyperlink>
      <w:r>
        <w:t>. A one-way ANOVA indicated that the number of fragments retained for analyses did not differ among OA treatments (F</w:t>
      </w:r>
      <w:r>
        <w:rPr>
          <w:vertAlign w:val="subscript"/>
        </w:rPr>
        <w:t>(2,39)</w:t>
      </w:r>
      <w:r>
        <w:t xml:space="preserve">=0.22, </w:t>
      </w:r>
      <w:r>
        <w:rPr>
          <w:i/>
        </w:rPr>
        <w:t>p</w:t>
      </w:r>
      <w:r>
        <w:t xml:space="preserve">-value=0.80), and ranged from 15.4M to 38.2M per sample and averaged 29.4M±5.1M, mapped to on average 75K±80 genes. </w:t>
      </w:r>
    </w:p>
    <w:p w14:paraId="5FCC1875" w14:textId="77777777" w:rsidR="00E860AC" w:rsidRDefault="00FA225A">
      <w:pPr>
        <w:rPr>
          <w:sz w:val="21"/>
          <w:szCs w:val="21"/>
        </w:rPr>
      </w:pPr>
      <w:r>
        <w:rPr>
          <w:b/>
          <w:sz w:val="21"/>
          <w:szCs w:val="21"/>
        </w:rPr>
        <w:t>Figure 1</w:t>
      </w:r>
      <w:r>
        <w:rPr>
          <w:sz w:val="21"/>
          <w:szCs w:val="21"/>
        </w:rPr>
        <w:t xml:space="preserve">. PCA </w:t>
      </w:r>
      <w:proofErr w:type="spellStart"/>
      <w:r>
        <w:rPr>
          <w:sz w:val="21"/>
          <w:szCs w:val="21"/>
        </w:rPr>
        <w:t>biplot</w:t>
      </w:r>
      <w:proofErr w:type="spellEnd"/>
      <w:r>
        <w:rPr>
          <w:sz w:val="21"/>
          <w:szCs w:val="21"/>
        </w:rPr>
        <w:t xml:space="preserve"> of first the two principal components, constructed from all expressed genes. </w:t>
      </w:r>
      <w:r>
        <w:rPr>
          <w:noProof/>
          <w:lang w:val="en-US"/>
        </w:rPr>
        <w:drawing>
          <wp:anchor distT="57150" distB="57150" distL="57150" distR="57150" simplePos="0" relativeHeight="251658240" behindDoc="0" locked="0" layoutInCell="1" hidden="0" allowOverlap="1" wp14:anchorId="50BEAD4F" wp14:editId="3E0BA20A">
            <wp:simplePos x="0" y="0"/>
            <wp:positionH relativeFrom="column">
              <wp:posOffset>1</wp:posOffset>
            </wp:positionH>
            <wp:positionV relativeFrom="paragraph">
              <wp:posOffset>66675</wp:posOffset>
            </wp:positionV>
            <wp:extent cx="5233988" cy="3229303"/>
            <wp:effectExtent l="0" t="0" r="0" b="0"/>
            <wp:wrapTopAndBottom distT="57150" distB="5715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1"/>
                    <a:srcRect/>
                    <a:stretch>
                      <a:fillRect/>
                    </a:stretch>
                  </pic:blipFill>
                  <pic:spPr>
                    <a:xfrm>
                      <a:off x="0" y="0"/>
                      <a:ext cx="5233988" cy="3229303"/>
                    </a:xfrm>
                    <a:prstGeom prst="rect">
                      <a:avLst/>
                    </a:prstGeom>
                    <a:ln/>
                  </pic:spPr>
                </pic:pic>
              </a:graphicData>
            </a:graphic>
          </wp:anchor>
        </w:drawing>
      </w:r>
    </w:p>
    <w:p w14:paraId="33D31E04" w14:textId="77777777" w:rsidR="00E860AC" w:rsidRDefault="00FA225A">
      <w:pPr>
        <w:pStyle w:val="Heading5"/>
      </w:pPr>
      <w:bookmarkStart w:id="54" w:name="_ee5puyw2i4gr" w:colFirst="0" w:colLast="0"/>
      <w:bookmarkEnd w:id="54"/>
      <w:r>
        <w:lastRenderedPageBreak/>
        <w:t>Global expression patterns</w:t>
      </w:r>
    </w:p>
    <w:p w14:paraId="45334D4E" w14:textId="77777777" w:rsidR="00E860AC" w:rsidRDefault="00FA225A">
      <w:r>
        <w:t xml:space="preserve">Global expression profiles of red king crabs reared in ambient conditions differed from those reared in either moderate or severe OA. Pairwise </w:t>
      </w:r>
      <w:proofErr w:type="spellStart"/>
      <w:r>
        <w:t>permANOVA</w:t>
      </w:r>
      <w:proofErr w:type="spellEnd"/>
      <w:r>
        <w:t xml:space="preserve"> tests detected significant differences in multivariate space among ambient conditions and OA treatments (moderate OA: </w:t>
      </w:r>
      <w:proofErr w:type="gramStart"/>
      <w:r>
        <w:t>F(</w:t>
      </w:r>
      <w:proofErr w:type="gramEnd"/>
      <w:r>
        <w:t xml:space="preserve">1)=1.84, </w:t>
      </w:r>
      <w:r>
        <w:rPr>
          <w:i/>
        </w:rPr>
        <w:t>p</w:t>
      </w:r>
      <w:r>
        <w:t>-</w:t>
      </w:r>
      <w:proofErr w:type="spellStart"/>
      <w:r>
        <w:t>adj</w:t>
      </w:r>
      <w:proofErr w:type="spellEnd"/>
      <w:r>
        <w:t xml:space="preserve">=0.042; severe OA: F(1)=2.70, </w:t>
      </w:r>
      <w:r>
        <w:rPr>
          <w:i/>
        </w:rPr>
        <w:t>p</w:t>
      </w:r>
      <w:r>
        <w:t>-</w:t>
      </w:r>
      <w:proofErr w:type="spellStart"/>
      <w:r>
        <w:t>adj</w:t>
      </w:r>
      <w:proofErr w:type="spellEnd"/>
      <w:r>
        <w:t xml:space="preserve">=3.0e-3), but not between the two OA treatments (F(1)=1.20, </w:t>
      </w:r>
      <w:r>
        <w:rPr>
          <w:i/>
        </w:rPr>
        <w:t>p</w:t>
      </w:r>
      <w:r>
        <w:t>-</w:t>
      </w:r>
      <w:proofErr w:type="spellStart"/>
      <w:r>
        <w:t>adj</w:t>
      </w:r>
      <w:proofErr w:type="spellEnd"/>
      <w:r>
        <w:t xml:space="preserve">=0.50), which is evident from the </w:t>
      </w:r>
      <w:proofErr w:type="spellStart"/>
      <w:r>
        <w:t>biplot</w:t>
      </w:r>
      <w:proofErr w:type="spellEnd"/>
      <w:r>
        <w:t xml:space="preserve"> of the first two principal components (PC1 &amp; PC2) (Figure 1). Ambient-reared crabs were separated from those reared in OA treatments along PC1 (19.0%) and PC2 (8.4%), which combined explained 27.4% of variation in global expression. While the </w:t>
      </w:r>
      <w:proofErr w:type="spellStart"/>
      <w:r>
        <w:t>scree</w:t>
      </w:r>
      <w:proofErr w:type="spellEnd"/>
      <w:r>
        <w:t xml:space="preserve"> test indicated that PC3 and PC4 also explained a significant amount of variation (7.0% and 6.2%, respectively), there was no separation among treatments along those axes (Supplemental Figure 1). </w:t>
      </w:r>
    </w:p>
    <w:p w14:paraId="5C29789C" w14:textId="77777777" w:rsidR="00E860AC" w:rsidRDefault="00FA225A">
      <w:pPr>
        <w:ind w:firstLine="720"/>
      </w:pPr>
      <w:r>
        <w:t>Global gene expression was less variable among crabs reared in OA treatments compared to those reared in ambient conditions. Using a test of multivariate homogeneity of group dispersions, we found that variation in global gene expression differed by treatment (</w:t>
      </w:r>
      <w:proofErr w:type="gramStart"/>
      <w:r>
        <w:t>F(</w:t>
      </w:r>
      <w:proofErr w:type="gramEnd"/>
      <w:r>
        <w:t>2,39)=4.9, p=0.012). Pairwise comparisons indicated that variation differed between ambient and severe OA (</w:t>
      </w:r>
      <w:r>
        <w:rPr>
          <w:i/>
        </w:rPr>
        <w:t>p</w:t>
      </w:r>
      <w:r>
        <w:t>-</w:t>
      </w:r>
      <w:proofErr w:type="spellStart"/>
      <w:r>
        <w:t>value</w:t>
      </w:r>
      <w:r>
        <w:rPr>
          <w:vertAlign w:val="subscript"/>
        </w:rPr>
        <w:t>permuted</w:t>
      </w:r>
      <w:proofErr w:type="spellEnd"/>
      <w:r>
        <w:t>=8.3e</w:t>
      </w:r>
      <w:r>
        <w:rPr>
          <w:vertAlign w:val="superscript"/>
        </w:rPr>
        <w:t>-3</w:t>
      </w:r>
      <w:proofErr w:type="gramStart"/>
      <w:r>
        <w:t>)(</w:t>
      </w:r>
      <w:proofErr w:type="gramEnd"/>
      <w:r>
        <w:t>Figure 1), but did not differ between ambient and moderate OA (</w:t>
      </w:r>
      <w:r>
        <w:rPr>
          <w:i/>
        </w:rPr>
        <w:t>p</w:t>
      </w:r>
      <w:r>
        <w:t>-</w:t>
      </w:r>
      <w:proofErr w:type="spellStart"/>
      <w:r>
        <w:t>value</w:t>
      </w:r>
      <w:r>
        <w:rPr>
          <w:vertAlign w:val="subscript"/>
        </w:rPr>
        <w:t>permuted</w:t>
      </w:r>
      <w:proofErr w:type="spellEnd"/>
      <w:r>
        <w:t>=0.32) or moderate and severe OA (</w:t>
      </w:r>
      <w:r>
        <w:rPr>
          <w:i/>
        </w:rPr>
        <w:t>p</w:t>
      </w:r>
      <w:r>
        <w:t>-</w:t>
      </w:r>
      <w:proofErr w:type="spellStart"/>
      <w:r>
        <w:t>value</w:t>
      </w:r>
      <w:r>
        <w:rPr>
          <w:vertAlign w:val="subscript"/>
        </w:rPr>
        <w:t>permuted</w:t>
      </w:r>
      <w:proofErr w:type="spellEnd"/>
      <w:r>
        <w:t>=0.25).</w:t>
      </w:r>
    </w:p>
    <w:p w14:paraId="3E04D941" w14:textId="77777777" w:rsidR="00E860AC" w:rsidRDefault="00FA225A">
      <w:pPr>
        <w:pStyle w:val="Heading5"/>
      </w:pPr>
      <w:bookmarkStart w:id="55" w:name="_vgd6obiq7afn" w:colFirst="0" w:colLast="0"/>
      <w:bookmarkEnd w:id="55"/>
      <w:r>
        <w:t>Differential gene expression</w:t>
      </w:r>
    </w:p>
    <w:p w14:paraId="5B0F719F" w14:textId="77777777" w:rsidR="00E860AC" w:rsidRDefault="00FA225A">
      <w:r>
        <w:t xml:space="preserve">Analysis in DESeq2 identified 6,806 genes that were differentially expressed among treatments (9.1% of all examined genes). The number of differentially expressed genes increased with OA severity: 1,459 genes differed between ambient and moderate OA (526 upregulated in moderate OA, 933 downregulated), and 6,257 genes differed between ambient and severe OA (2,350 upregulated in severe OA, 3,907 downregulated). Only 47 genes differed between moderate and severe OA treatments (22 upregulated in severe OA, 25 downregulated), indicating that the two OA treatments induced a similar transcriptional response (Figure 3, Supplemental Table 1). </w:t>
      </w:r>
    </w:p>
    <w:p w14:paraId="7A86C6E3" w14:textId="77777777" w:rsidR="00E860AC" w:rsidRDefault="00FA225A">
      <w:pPr>
        <w:rPr>
          <w:b/>
        </w:rPr>
      </w:pPr>
      <w:r>
        <w:rPr>
          <w:noProof/>
          <w:lang w:val="en-US"/>
        </w:rPr>
        <w:drawing>
          <wp:anchor distT="57150" distB="57150" distL="57150" distR="57150" simplePos="0" relativeHeight="251659264" behindDoc="0" locked="0" layoutInCell="1" hidden="0" allowOverlap="1" wp14:anchorId="5F543A83" wp14:editId="3D55AE79">
            <wp:simplePos x="0" y="0"/>
            <wp:positionH relativeFrom="column">
              <wp:posOffset>1</wp:posOffset>
            </wp:positionH>
            <wp:positionV relativeFrom="paragraph">
              <wp:posOffset>68617</wp:posOffset>
            </wp:positionV>
            <wp:extent cx="2586038" cy="2260457"/>
            <wp:effectExtent l="0" t="0" r="0" b="0"/>
            <wp:wrapSquare wrapText="bothSides" distT="57150" distB="57150" distL="57150" distR="5715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2"/>
                    <a:srcRect/>
                    <a:stretch>
                      <a:fillRect/>
                    </a:stretch>
                  </pic:blipFill>
                  <pic:spPr>
                    <a:xfrm>
                      <a:off x="0" y="0"/>
                      <a:ext cx="2586038" cy="2260457"/>
                    </a:xfrm>
                    <a:prstGeom prst="rect">
                      <a:avLst/>
                    </a:prstGeom>
                    <a:ln/>
                  </pic:spPr>
                </pic:pic>
              </a:graphicData>
            </a:graphic>
          </wp:anchor>
        </w:drawing>
      </w:r>
    </w:p>
    <w:p w14:paraId="1F88E269" w14:textId="77777777" w:rsidR="00E860AC" w:rsidRDefault="00E860AC">
      <w:pPr>
        <w:rPr>
          <w:b/>
        </w:rPr>
      </w:pPr>
    </w:p>
    <w:p w14:paraId="61629801" w14:textId="77777777" w:rsidR="00E860AC" w:rsidRDefault="00FA225A">
      <w:pPr>
        <w:rPr>
          <w:sz w:val="21"/>
          <w:szCs w:val="21"/>
        </w:rPr>
      </w:pPr>
      <w:commentRangeStart w:id="56"/>
      <w:r>
        <w:rPr>
          <w:b/>
          <w:sz w:val="21"/>
          <w:szCs w:val="21"/>
        </w:rPr>
        <w:t>Figure 2</w:t>
      </w:r>
      <w:r>
        <w:rPr>
          <w:sz w:val="21"/>
          <w:szCs w:val="21"/>
        </w:rPr>
        <w:t xml:space="preserve">. Venn diagram showing the number of differentially expressed genes among each pairwise OA treatment contrast, and the number that </w:t>
      </w:r>
      <w:proofErr w:type="gramStart"/>
      <w:r>
        <w:rPr>
          <w:sz w:val="21"/>
          <w:szCs w:val="21"/>
        </w:rPr>
        <w:t>are shared</w:t>
      </w:r>
      <w:proofErr w:type="gramEnd"/>
      <w:r>
        <w:rPr>
          <w:sz w:val="21"/>
          <w:szCs w:val="21"/>
        </w:rPr>
        <w:t xml:space="preserve"> among contrasts.</w:t>
      </w:r>
      <w:commentRangeEnd w:id="56"/>
      <w:r w:rsidR="00B12547">
        <w:rPr>
          <w:rStyle w:val="CommentReference"/>
        </w:rPr>
        <w:commentReference w:id="56"/>
      </w:r>
    </w:p>
    <w:p w14:paraId="1E6E519B" w14:textId="77777777" w:rsidR="00E860AC" w:rsidRDefault="00E860AC"/>
    <w:p w14:paraId="093D68BA" w14:textId="77777777" w:rsidR="00E860AC" w:rsidRDefault="00E860AC">
      <w:pPr>
        <w:rPr>
          <w:b/>
        </w:rPr>
      </w:pPr>
    </w:p>
    <w:p w14:paraId="13E74AA4" w14:textId="77777777" w:rsidR="00E860AC" w:rsidRDefault="00E860AC">
      <w:pPr>
        <w:rPr>
          <w:b/>
        </w:rPr>
      </w:pPr>
    </w:p>
    <w:p w14:paraId="2B27295B" w14:textId="77777777" w:rsidR="00E860AC" w:rsidRDefault="00E860AC">
      <w:pPr>
        <w:rPr>
          <w:b/>
        </w:rPr>
      </w:pPr>
    </w:p>
    <w:p w14:paraId="186A4F3E" w14:textId="77777777" w:rsidR="00E860AC" w:rsidRDefault="00E860AC">
      <w:pPr>
        <w:rPr>
          <w:b/>
        </w:rPr>
      </w:pPr>
    </w:p>
    <w:p w14:paraId="416EC66E" w14:textId="77777777" w:rsidR="00E860AC" w:rsidRDefault="00E860AC">
      <w:pPr>
        <w:rPr>
          <w:b/>
        </w:rPr>
      </w:pPr>
    </w:p>
    <w:p w14:paraId="51BF39AF" w14:textId="77777777" w:rsidR="00E860AC" w:rsidRDefault="00E860AC">
      <w:pPr>
        <w:rPr>
          <w:b/>
        </w:rPr>
      </w:pPr>
    </w:p>
    <w:p w14:paraId="3014D29B" w14:textId="77777777" w:rsidR="00E860AC" w:rsidRDefault="00E860AC">
      <w:pPr>
        <w:rPr>
          <w:b/>
        </w:rPr>
      </w:pPr>
    </w:p>
    <w:p w14:paraId="29E04A98" w14:textId="77777777" w:rsidR="00AA09AD" w:rsidRDefault="00AA09AD">
      <w:pPr>
        <w:rPr>
          <w:b/>
          <w:sz w:val="21"/>
          <w:szCs w:val="21"/>
        </w:rPr>
      </w:pPr>
    </w:p>
    <w:p w14:paraId="1C9A6B3C" w14:textId="77777777" w:rsidR="00AA09AD" w:rsidRDefault="00AA09AD">
      <w:pPr>
        <w:rPr>
          <w:b/>
          <w:sz w:val="21"/>
          <w:szCs w:val="21"/>
        </w:rPr>
      </w:pPr>
    </w:p>
    <w:p w14:paraId="6B10913F" w14:textId="77777777" w:rsidR="00E860AC" w:rsidRDefault="00FA225A">
      <w:pPr>
        <w:rPr>
          <w:sz w:val="21"/>
          <w:szCs w:val="21"/>
        </w:rPr>
      </w:pPr>
      <w:r>
        <w:rPr>
          <w:b/>
          <w:sz w:val="21"/>
          <w:szCs w:val="21"/>
        </w:rPr>
        <w:lastRenderedPageBreak/>
        <w:t>Table 4</w:t>
      </w:r>
      <w:r>
        <w:rPr>
          <w:rFonts w:ascii="Arial Unicode MS" w:eastAsia="Arial Unicode MS" w:hAnsi="Arial Unicode MS" w:cs="Arial Unicode MS"/>
          <w:sz w:val="21"/>
          <w:szCs w:val="21"/>
        </w:rPr>
        <w:t>: Coefficient of variation mean ∓ SD for genes that were upregulated or downregulated relative to other treatments, or not differentially expressed (Non-DEG</w:t>
      </w:r>
      <w:commentRangeStart w:id="57"/>
      <w:r>
        <w:rPr>
          <w:rFonts w:ascii="Arial Unicode MS" w:eastAsia="Arial Unicode MS" w:hAnsi="Arial Unicode MS" w:cs="Arial Unicode MS"/>
          <w:sz w:val="21"/>
          <w:szCs w:val="21"/>
        </w:rPr>
        <w:t>). Genes that were only differentially expressed among moderate and severe OA (n=16) were not included in these calculations.</w:t>
      </w:r>
      <w:commentRangeEnd w:id="57"/>
      <w:r w:rsidR="00B12547">
        <w:rPr>
          <w:rStyle w:val="CommentReference"/>
        </w:rPr>
        <w:commentReference w:id="57"/>
      </w:r>
    </w:p>
    <w:tbl>
      <w:tblPr>
        <w:tblStyle w:val="a1"/>
        <w:tblW w:w="6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560"/>
        <w:gridCol w:w="1440"/>
        <w:gridCol w:w="1425"/>
      </w:tblGrid>
      <w:tr w:rsidR="00E860AC" w14:paraId="19FD0DB0" w14:textId="77777777">
        <w:tc>
          <w:tcPr>
            <w:tcW w:w="1695" w:type="dxa"/>
            <w:shd w:val="clear" w:color="auto" w:fill="auto"/>
            <w:tcMar>
              <w:top w:w="100" w:type="dxa"/>
              <w:left w:w="100" w:type="dxa"/>
              <w:bottom w:w="100" w:type="dxa"/>
              <w:right w:w="100" w:type="dxa"/>
            </w:tcMar>
          </w:tcPr>
          <w:p w14:paraId="75A0FD6B" w14:textId="77777777" w:rsidR="00E860AC" w:rsidRDefault="00E860AC">
            <w:pPr>
              <w:widowControl w:val="0"/>
              <w:spacing w:line="240" w:lineRule="auto"/>
              <w:rPr>
                <w:sz w:val="20"/>
                <w:szCs w:val="20"/>
              </w:rPr>
            </w:pPr>
          </w:p>
        </w:tc>
        <w:tc>
          <w:tcPr>
            <w:tcW w:w="1560" w:type="dxa"/>
            <w:shd w:val="clear" w:color="auto" w:fill="auto"/>
            <w:tcMar>
              <w:top w:w="100" w:type="dxa"/>
              <w:left w:w="100" w:type="dxa"/>
              <w:bottom w:w="100" w:type="dxa"/>
              <w:right w:w="100" w:type="dxa"/>
            </w:tcMar>
          </w:tcPr>
          <w:p w14:paraId="3C26E27D" w14:textId="77777777" w:rsidR="00E860AC" w:rsidRDefault="00FA225A">
            <w:pPr>
              <w:widowControl w:val="0"/>
              <w:spacing w:line="240" w:lineRule="auto"/>
              <w:rPr>
                <w:sz w:val="20"/>
                <w:szCs w:val="20"/>
              </w:rPr>
            </w:pPr>
            <w:r>
              <w:rPr>
                <w:sz w:val="20"/>
                <w:szCs w:val="20"/>
              </w:rPr>
              <w:t>Ambient</w:t>
            </w:r>
          </w:p>
        </w:tc>
        <w:tc>
          <w:tcPr>
            <w:tcW w:w="1440" w:type="dxa"/>
            <w:shd w:val="clear" w:color="auto" w:fill="auto"/>
            <w:tcMar>
              <w:top w:w="100" w:type="dxa"/>
              <w:left w:w="100" w:type="dxa"/>
              <w:bottom w:w="100" w:type="dxa"/>
              <w:right w:w="100" w:type="dxa"/>
            </w:tcMar>
          </w:tcPr>
          <w:p w14:paraId="3ACBAF8D" w14:textId="77777777" w:rsidR="00E860AC" w:rsidRDefault="00FA225A">
            <w:pPr>
              <w:widowControl w:val="0"/>
              <w:spacing w:line="240" w:lineRule="auto"/>
              <w:rPr>
                <w:sz w:val="20"/>
                <w:szCs w:val="20"/>
              </w:rPr>
            </w:pPr>
            <w:r>
              <w:rPr>
                <w:sz w:val="20"/>
                <w:szCs w:val="20"/>
              </w:rPr>
              <w:t>Moderate OA</w:t>
            </w:r>
          </w:p>
        </w:tc>
        <w:tc>
          <w:tcPr>
            <w:tcW w:w="1425" w:type="dxa"/>
            <w:shd w:val="clear" w:color="auto" w:fill="auto"/>
            <w:tcMar>
              <w:top w:w="100" w:type="dxa"/>
              <w:left w:w="100" w:type="dxa"/>
              <w:bottom w:w="100" w:type="dxa"/>
              <w:right w:w="100" w:type="dxa"/>
            </w:tcMar>
          </w:tcPr>
          <w:p w14:paraId="331A7B68" w14:textId="77777777" w:rsidR="00E860AC" w:rsidRDefault="00FA225A">
            <w:pPr>
              <w:widowControl w:val="0"/>
              <w:spacing w:line="240" w:lineRule="auto"/>
              <w:rPr>
                <w:sz w:val="20"/>
                <w:szCs w:val="20"/>
              </w:rPr>
            </w:pPr>
            <w:r>
              <w:rPr>
                <w:sz w:val="20"/>
                <w:szCs w:val="20"/>
              </w:rPr>
              <w:t>Severe OA</w:t>
            </w:r>
          </w:p>
        </w:tc>
      </w:tr>
      <w:tr w:rsidR="00E860AC" w14:paraId="13F9015A" w14:textId="77777777">
        <w:tc>
          <w:tcPr>
            <w:tcW w:w="1695" w:type="dxa"/>
            <w:shd w:val="clear" w:color="auto" w:fill="auto"/>
            <w:tcMar>
              <w:top w:w="100" w:type="dxa"/>
              <w:left w:w="100" w:type="dxa"/>
              <w:bottom w:w="100" w:type="dxa"/>
              <w:right w:w="100" w:type="dxa"/>
            </w:tcMar>
          </w:tcPr>
          <w:p w14:paraId="1C02E8AA" w14:textId="77777777" w:rsidR="00E860AC" w:rsidRDefault="00FA225A">
            <w:pPr>
              <w:widowControl w:val="0"/>
              <w:spacing w:line="240" w:lineRule="auto"/>
              <w:rPr>
                <w:sz w:val="20"/>
                <w:szCs w:val="20"/>
              </w:rPr>
            </w:pPr>
            <w:r>
              <w:rPr>
                <w:sz w:val="20"/>
                <w:szCs w:val="20"/>
              </w:rPr>
              <w:t>Up-regulated</w:t>
            </w:r>
          </w:p>
        </w:tc>
        <w:tc>
          <w:tcPr>
            <w:tcW w:w="1560" w:type="dxa"/>
            <w:shd w:val="clear" w:color="auto" w:fill="auto"/>
            <w:tcMar>
              <w:top w:w="100" w:type="dxa"/>
              <w:left w:w="100" w:type="dxa"/>
              <w:bottom w:w="100" w:type="dxa"/>
              <w:right w:w="100" w:type="dxa"/>
            </w:tcMar>
          </w:tcPr>
          <w:p w14:paraId="36A47F6D"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11.0%∓10.3%</w:t>
            </w:r>
          </w:p>
        </w:tc>
        <w:tc>
          <w:tcPr>
            <w:tcW w:w="1440" w:type="dxa"/>
            <w:shd w:val="clear" w:color="auto" w:fill="auto"/>
            <w:tcMar>
              <w:top w:w="100" w:type="dxa"/>
              <w:left w:w="100" w:type="dxa"/>
              <w:bottom w:w="100" w:type="dxa"/>
              <w:right w:w="100" w:type="dxa"/>
            </w:tcMar>
          </w:tcPr>
          <w:p w14:paraId="5FB93EE1"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6.8%∓4.7%</w:t>
            </w:r>
          </w:p>
        </w:tc>
        <w:tc>
          <w:tcPr>
            <w:tcW w:w="1425" w:type="dxa"/>
            <w:shd w:val="clear" w:color="auto" w:fill="auto"/>
            <w:tcMar>
              <w:top w:w="100" w:type="dxa"/>
              <w:left w:w="100" w:type="dxa"/>
              <w:bottom w:w="100" w:type="dxa"/>
              <w:right w:w="100" w:type="dxa"/>
            </w:tcMar>
          </w:tcPr>
          <w:p w14:paraId="60AE261D"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4.0%∓4.2%</w:t>
            </w:r>
          </w:p>
        </w:tc>
      </w:tr>
      <w:tr w:rsidR="00E860AC" w14:paraId="059933AB" w14:textId="77777777">
        <w:tc>
          <w:tcPr>
            <w:tcW w:w="1695" w:type="dxa"/>
            <w:shd w:val="clear" w:color="auto" w:fill="auto"/>
            <w:tcMar>
              <w:top w:w="100" w:type="dxa"/>
              <w:left w:w="100" w:type="dxa"/>
              <w:bottom w:w="100" w:type="dxa"/>
              <w:right w:w="100" w:type="dxa"/>
            </w:tcMar>
          </w:tcPr>
          <w:p w14:paraId="52B592DD" w14:textId="77777777" w:rsidR="00E860AC" w:rsidRDefault="00FA225A">
            <w:pPr>
              <w:widowControl w:val="0"/>
              <w:spacing w:line="240" w:lineRule="auto"/>
              <w:rPr>
                <w:sz w:val="20"/>
                <w:szCs w:val="20"/>
              </w:rPr>
            </w:pPr>
            <w:r>
              <w:rPr>
                <w:sz w:val="20"/>
                <w:szCs w:val="20"/>
              </w:rPr>
              <w:t>Down-regulated</w:t>
            </w:r>
          </w:p>
        </w:tc>
        <w:tc>
          <w:tcPr>
            <w:tcW w:w="1560" w:type="dxa"/>
            <w:shd w:val="clear" w:color="auto" w:fill="auto"/>
            <w:tcMar>
              <w:top w:w="100" w:type="dxa"/>
              <w:left w:w="100" w:type="dxa"/>
              <w:bottom w:w="100" w:type="dxa"/>
              <w:right w:w="100" w:type="dxa"/>
            </w:tcMar>
          </w:tcPr>
          <w:p w14:paraId="1AD018D4"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5.5%∓4.1%</w:t>
            </w:r>
          </w:p>
        </w:tc>
        <w:tc>
          <w:tcPr>
            <w:tcW w:w="1440" w:type="dxa"/>
            <w:shd w:val="clear" w:color="auto" w:fill="auto"/>
            <w:tcMar>
              <w:top w:w="100" w:type="dxa"/>
              <w:left w:w="100" w:type="dxa"/>
              <w:bottom w:w="100" w:type="dxa"/>
              <w:right w:w="100" w:type="dxa"/>
            </w:tcMar>
          </w:tcPr>
          <w:p w14:paraId="3C55501D"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11.2%∓9.5%</w:t>
            </w:r>
          </w:p>
        </w:tc>
        <w:tc>
          <w:tcPr>
            <w:tcW w:w="1425" w:type="dxa"/>
            <w:shd w:val="clear" w:color="auto" w:fill="auto"/>
            <w:tcMar>
              <w:top w:w="100" w:type="dxa"/>
              <w:left w:w="100" w:type="dxa"/>
              <w:bottom w:w="100" w:type="dxa"/>
              <w:right w:w="100" w:type="dxa"/>
            </w:tcMar>
          </w:tcPr>
          <w:p w14:paraId="2FEF2CDF"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8.5%∓7.2%</w:t>
            </w:r>
          </w:p>
        </w:tc>
      </w:tr>
      <w:tr w:rsidR="00E860AC" w14:paraId="3FBB174B" w14:textId="77777777">
        <w:tc>
          <w:tcPr>
            <w:tcW w:w="1695" w:type="dxa"/>
            <w:shd w:val="clear" w:color="auto" w:fill="auto"/>
            <w:tcMar>
              <w:top w:w="100" w:type="dxa"/>
              <w:left w:w="100" w:type="dxa"/>
              <w:bottom w:w="100" w:type="dxa"/>
              <w:right w:w="100" w:type="dxa"/>
            </w:tcMar>
          </w:tcPr>
          <w:p w14:paraId="615FD3A0" w14:textId="77777777" w:rsidR="00E860AC" w:rsidRDefault="00FA225A">
            <w:pPr>
              <w:widowControl w:val="0"/>
              <w:spacing w:line="240" w:lineRule="auto"/>
              <w:rPr>
                <w:sz w:val="20"/>
                <w:szCs w:val="20"/>
              </w:rPr>
            </w:pPr>
            <w:r>
              <w:rPr>
                <w:sz w:val="20"/>
                <w:szCs w:val="20"/>
              </w:rPr>
              <w:t>Non-DEG</w:t>
            </w:r>
          </w:p>
        </w:tc>
        <w:tc>
          <w:tcPr>
            <w:tcW w:w="1560" w:type="dxa"/>
            <w:shd w:val="clear" w:color="auto" w:fill="auto"/>
            <w:tcMar>
              <w:top w:w="100" w:type="dxa"/>
              <w:left w:w="100" w:type="dxa"/>
              <w:bottom w:w="100" w:type="dxa"/>
              <w:right w:w="100" w:type="dxa"/>
            </w:tcMar>
          </w:tcPr>
          <w:p w14:paraId="34469D48"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8.3%∓5.6%</w:t>
            </w:r>
          </w:p>
        </w:tc>
        <w:tc>
          <w:tcPr>
            <w:tcW w:w="1440" w:type="dxa"/>
            <w:shd w:val="clear" w:color="auto" w:fill="auto"/>
            <w:tcMar>
              <w:top w:w="100" w:type="dxa"/>
              <w:left w:w="100" w:type="dxa"/>
              <w:bottom w:w="100" w:type="dxa"/>
              <w:right w:w="100" w:type="dxa"/>
            </w:tcMar>
          </w:tcPr>
          <w:p w14:paraId="140CAC2D"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8.0%∓5.3%</w:t>
            </w:r>
          </w:p>
        </w:tc>
        <w:tc>
          <w:tcPr>
            <w:tcW w:w="1425" w:type="dxa"/>
            <w:shd w:val="clear" w:color="auto" w:fill="auto"/>
            <w:tcMar>
              <w:top w:w="100" w:type="dxa"/>
              <w:left w:w="100" w:type="dxa"/>
              <w:bottom w:w="100" w:type="dxa"/>
              <w:right w:w="100" w:type="dxa"/>
            </w:tcMar>
          </w:tcPr>
          <w:p w14:paraId="4535E5BB" w14:textId="77777777" w:rsidR="00E860AC" w:rsidRDefault="00FA225A">
            <w:pPr>
              <w:widowControl w:val="0"/>
              <w:spacing w:line="240" w:lineRule="auto"/>
              <w:rPr>
                <w:sz w:val="20"/>
                <w:szCs w:val="20"/>
              </w:rPr>
            </w:pPr>
            <w:r>
              <w:rPr>
                <w:rFonts w:ascii="Arial Unicode MS" w:eastAsia="Arial Unicode MS" w:hAnsi="Arial Unicode MS" w:cs="Arial Unicode MS"/>
                <w:sz w:val="20"/>
                <w:szCs w:val="20"/>
              </w:rPr>
              <w:t>7.2%∓5.2%</w:t>
            </w:r>
          </w:p>
        </w:tc>
      </w:tr>
    </w:tbl>
    <w:p w14:paraId="0779625B" w14:textId="77777777" w:rsidR="00E860AC" w:rsidRDefault="00FA225A">
      <w:pPr>
        <w:pStyle w:val="Heading5"/>
      </w:pPr>
      <w:bookmarkStart w:id="58" w:name="_nkd7dce34lpk" w:colFirst="0" w:colLast="0"/>
      <w:bookmarkEnd w:id="58"/>
      <w:r>
        <w:t>Co-expression network analysis</w:t>
      </w:r>
    </w:p>
    <w:p w14:paraId="56BEE2D2" w14:textId="77777777" w:rsidR="00E860AC" w:rsidRDefault="00FA225A">
      <w:r>
        <w:t>We performed a weighted gene co-expression network analysis (WGCNA) to identify groups of genes that were co-expressed (i.e. gene modules), and for which expression correlated with pCO</w:t>
      </w:r>
      <w:r>
        <w:rPr>
          <w:vertAlign w:val="subscript"/>
        </w:rPr>
        <w:t xml:space="preserve">2 </w:t>
      </w:r>
      <w:r>
        <w:t xml:space="preserve">concentration. The 74,778 examined genes were assigned to 41 modules, 14 of which had </w:t>
      </w:r>
      <w:proofErr w:type="spellStart"/>
      <w:r>
        <w:t>eigengenes</w:t>
      </w:r>
      <w:proofErr w:type="spellEnd"/>
      <w:r>
        <w:t xml:space="preserve"> that correlated significantly with pCO</w:t>
      </w:r>
      <w:r>
        <w:rPr>
          <w:vertAlign w:val="subscript"/>
        </w:rPr>
        <w:t>2</w:t>
      </w:r>
      <w:r>
        <w:t xml:space="preserve"> (Supplemental Table 2). For eight of the modules, which contained in total 22,537 genes, the </w:t>
      </w:r>
      <w:proofErr w:type="spellStart"/>
      <w:r>
        <w:t>eigengenes</w:t>
      </w:r>
      <w:proofErr w:type="spellEnd"/>
      <w:r>
        <w:t xml:space="preserve"> correlated negatively with pCO</w:t>
      </w:r>
      <w:r>
        <w:rPr>
          <w:vertAlign w:val="subscript"/>
        </w:rPr>
        <w:t>2</w:t>
      </w:r>
      <w:r>
        <w:t xml:space="preserve"> indicating that expression decreased as OA treatment became more severe (panels a-h in Figure 5). Six modules, containing 19,248 genes in total, correlated positively with pCO</w:t>
      </w:r>
      <w:r>
        <w:rPr>
          <w:vertAlign w:val="subscript"/>
        </w:rPr>
        <w:t>2</w:t>
      </w:r>
      <w:r>
        <w:t>, indicating higher expression in OA treatments (</w:t>
      </w:r>
      <w:proofErr w:type="gramStart"/>
      <w:r>
        <w:t>panels</w:t>
      </w:r>
      <w:proofErr w:type="gramEnd"/>
      <w:r>
        <w:t xml:space="preserve"> </w:t>
      </w:r>
      <w:proofErr w:type="spellStart"/>
      <w:r>
        <w:t>i</w:t>
      </w:r>
      <w:proofErr w:type="spellEnd"/>
      <w:r>
        <w:t>-m in Figure 5). There was high overlap between the differentially expressed genes and WGCNA analysis, with 92.8% of DEG’s assigned to one of the 14 pCO</w:t>
      </w:r>
      <w:r>
        <w:rPr>
          <w:vertAlign w:val="subscript"/>
        </w:rPr>
        <w:t>2</w:t>
      </w:r>
      <w:r>
        <w:t>-correlated co-expression modules.</w:t>
      </w:r>
    </w:p>
    <w:p w14:paraId="7410811B" w14:textId="77777777" w:rsidR="00E860AC" w:rsidRDefault="00FA225A">
      <w:r>
        <w:rPr>
          <w:noProof/>
          <w:lang w:val="en-US"/>
        </w:rPr>
        <w:lastRenderedPageBreak/>
        <w:drawing>
          <wp:inline distT="114300" distB="114300" distL="114300" distR="114300" wp14:anchorId="1B132D9A" wp14:editId="49C93806">
            <wp:extent cx="5486400" cy="4838700"/>
            <wp:effectExtent l="0" t="0" r="0" 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3"/>
                    <a:srcRect t="340" b="340"/>
                    <a:stretch>
                      <a:fillRect/>
                    </a:stretch>
                  </pic:blipFill>
                  <pic:spPr>
                    <a:xfrm>
                      <a:off x="0" y="0"/>
                      <a:ext cx="5486400" cy="4838700"/>
                    </a:xfrm>
                    <a:prstGeom prst="rect">
                      <a:avLst/>
                    </a:prstGeom>
                    <a:ln/>
                  </pic:spPr>
                </pic:pic>
              </a:graphicData>
            </a:graphic>
          </wp:inline>
        </w:drawing>
      </w:r>
    </w:p>
    <w:p w14:paraId="3835DB73" w14:textId="77777777" w:rsidR="00E860AC" w:rsidRDefault="00FA225A">
      <w:pPr>
        <w:rPr>
          <w:sz w:val="21"/>
          <w:szCs w:val="21"/>
        </w:rPr>
      </w:pPr>
      <w:r>
        <w:rPr>
          <w:b/>
          <w:sz w:val="21"/>
          <w:szCs w:val="21"/>
        </w:rPr>
        <w:t>Figure 3</w:t>
      </w:r>
      <w:r>
        <w:rPr>
          <w:sz w:val="21"/>
          <w:szCs w:val="21"/>
        </w:rPr>
        <w:t>. Pairwise differential expression among OA treatments for (A) ambient (pH 8.0) vs. moderate OA (pH 7.8), (B) ambient vs. severe OA (pH 7.5), and (C) moderate OA vs. severe OA. Volcano plots (left panels) show Log</w:t>
      </w:r>
      <w:r>
        <w:rPr>
          <w:sz w:val="21"/>
          <w:szCs w:val="21"/>
          <w:vertAlign w:val="subscript"/>
        </w:rPr>
        <w:t>2</w:t>
      </w:r>
      <w:r>
        <w:rPr>
          <w:sz w:val="21"/>
          <w:szCs w:val="21"/>
        </w:rPr>
        <w:t xml:space="preserve"> fold change along the x-axes, with higher absolute values indicating larger differences among treatments, and -log</w:t>
      </w:r>
      <w:r>
        <w:rPr>
          <w:sz w:val="21"/>
          <w:szCs w:val="21"/>
          <w:vertAlign w:val="subscript"/>
        </w:rPr>
        <w:t>10</w:t>
      </w:r>
      <w:r>
        <w:rPr>
          <w:sz w:val="21"/>
          <w:szCs w:val="21"/>
        </w:rPr>
        <w:t xml:space="preserve"> </w:t>
      </w:r>
      <w:r>
        <w:rPr>
          <w:i/>
          <w:sz w:val="21"/>
          <w:szCs w:val="21"/>
        </w:rPr>
        <w:t>p</w:t>
      </w:r>
      <w:r>
        <w:rPr>
          <w:sz w:val="21"/>
          <w:szCs w:val="21"/>
        </w:rPr>
        <w:t>-values along the y-axes, with higher numbers indicating higher significance. Each point represents a unique gene, with differentially expressed genes (</w:t>
      </w:r>
      <w:r>
        <w:rPr>
          <w:i/>
          <w:sz w:val="21"/>
          <w:szCs w:val="21"/>
        </w:rPr>
        <w:t>p</w:t>
      </w:r>
      <w:r>
        <w:rPr>
          <w:sz w:val="21"/>
          <w:szCs w:val="21"/>
        </w:rPr>
        <w:t>-</w:t>
      </w:r>
      <w:proofErr w:type="spellStart"/>
      <w:r>
        <w:rPr>
          <w:sz w:val="21"/>
          <w:szCs w:val="21"/>
        </w:rPr>
        <w:t>adj</w:t>
      </w:r>
      <w:proofErr w:type="spellEnd"/>
      <w:r>
        <w:rPr>
          <w:sz w:val="21"/>
          <w:szCs w:val="21"/>
        </w:rPr>
        <w:t xml:space="preserve"> &lt; 0.05) color coded to indicate those that are expressed at higher levels in ambient treatment (blue), moderate OA (orange), or severe OA (red). Points with darker colors indicate those that have |Log2FC| &gt;0.5. </w:t>
      </w:r>
      <w:proofErr w:type="spellStart"/>
      <w:r>
        <w:rPr>
          <w:sz w:val="21"/>
          <w:szCs w:val="21"/>
        </w:rPr>
        <w:t>Heatmaps</w:t>
      </w:r>
      <w:proofErr w:type="spellEnd"/>
      <w:r>
        <w:rPr>
          <w:sz w:val="21"/>
          <w:szCs w:val="21"/>
        </w:rPr>
        <w:t xml:space="preserve"> (right panels) show expression of differentially expressed genes only (rows=genes) at per-sample resolution (columns=samples), with the purple-green gradient indicating the </w:t>
      </w:r>
      <w:r>
        <w:rPr>
          <w:i/>
          <w:sz w:val="21"/>
          <w:szCs w:val="21"/>
        </w:rPr>
        <w:t>z</w:t>
      </w:r>
      <w:r>
        <w:rPr>
          <w:sz w:val="21"/>
          <w:szCs w:val="21"/>
        </w:rPr>
        <w:t>-score of expression values standardized across samples for each gene, where green and purple indicate higher and lower expression, respectively.</w:t>
      </w:r>
    </w:p>
    <w:p w14:paraId="0530A153" w14:textId="77777777" w:rsidR="00E860AC" w:rsidRDefault="00FA225A">
      <w:pPr>
        <w:pStyle w:val="Heading4"/>
      </w:pPr>
      <w:bookmarkStart w:id="59" w:name="_aeq9rwwmnj07" w:colFirst="0" w:colLast="0"/>
      <w:bookmarkEnd w:id="59"/>
      <w:r>
        <w:t>Functional Analyses</w:t>
      </w:r>
    </w:p>
    <w:p w14:paraId="35A998C3" w14:textId="77777777" w:rsidR="00E860AC" w:rsidRDefault="00FA225A">
      <w:pPr>
        <w:pStyle w:val="Heading5"/>
      </w:pPr>
      <w:bookmarkStart w:id="60" w:name="_i5rwrxxdw9l7" w:colFirst="0" w:colLast="0"/>
      <w:bookmarkEnd w:id="60"/>
      <w:r>
        <w:t>Enrichment analysis of differentially expressed genes</w:t>
      </w:r>
    </w:p>
    <w:p w14:paraId="46563FBD" w14:textId="77777777" w:rsidR="00E860AC" w:rsidRDefault="00FA225A">
      <w:r>
        <w:t xml:space="preserve">GO enrichment analysis revealed 14 and 104 biological processes that were enriched in genes that were differentially upregulated and downregulated in an OA treatment compared to ambient, respectively (Supplemental Table 1). In moderate-OA reared crab, nine enriched </w:t>
      </w:r>
      <w:r>
        <w:lastRenderedPageBreak/>
        <w:t xml:space="preserve">processes in </w:t>
      </w:r>
      <w:commentRangeStart w:id="61"/>
      <w:r>
        <w:t xml:space="preserve">upregulated genes were involved in negative regulation </w:t>
      </w:r>
      <w:commentRangeEnd w:id="61"/>
      <w:r w:rsidR="00E46B65">
        <w:rPr>
          <w:rStyle w:val="CommentReference"/>
        </w:rPr>
        <w:commentReference w:id="61"/>
      </w:r>
      <w:r>
        <w:t xml:space="preserve">of growth and cell death, transcription regulation, protein folding via heat shock proteins, and DNA integration via transposons (Figure 4). In severe-OA reared crab, five enriched processes in upregulated genes were involved in transposable element activity and regulation of transcription (Figure 4). </w:t>
      </w:r>
    </w:p>
    <w:p w14:paraId="75D819C3" w14:textId="38994A68" w:rsidR="00E860AC" w:rsidRDefault="00FA225A">
      <w:pPr>
        <w:ind w:firstLine="720"/>
      </w:pPr>
      <w:r>
        <w:t xml:space="preserve">A variety of biological processes were downregulated in OA-reared crab compared to ambient-reared crab. </w:t>
      </w:r>
      <w:proofErr w:type="gramStart"/>
      <w:r>
        <w:t>Of the 23 processes that were enriched in genes down-regulated in moderate-OA reared crab, many were involved in the metabolism of various compounds (e.g.</w:t>
      </w:r>
      <w:ins w:id="62" w:author="Shallin.Busch" w:date="2022-11-23T16:23:00Z">
        <w:r w:rsidR="000D0D82">
          <w:t>,</w:t>
        </w:r>
      </w:ins>
      <w:r>
        <w:t xml:space="preserve"> carbohydrates, lipids, fatty acids, estrogen), energy production (e.g.</w:t>
      </w:r>
      <w:ins w:id="63" w:author="Shallin.Busch" w:date="2022-11-23T16:23:00Z">
        <w:r w:rsidR="000D0D82">
          <w:t>,</w:t>
        </w:r>
      </w:ins>
      <w:r>
        <w:t xml:space="preserve"> tricarboxylic acid cycle), and ceramide activity (biosynthesis, translocation, and metabolism), but also were involved in protein folding and N-linked glycosylation, toxin transport, and telomerase activity (Figure 4, see Supplemental Table 3 for full list).</w:t>
      </w:r>
      <w:proofErr w:type="gramEnd"/>
      <w:r>
        <w:t xml:space="preserve"> There were 81 enriched processes in genes down-regulated in severe-OA reared crab. Many processes that were enriched in moderate-OA reared crab were also enriched in genes downregulated in severe-OA reared crab (Figure 4). Enriched processes that were uniquely downregulated in severe-OA reared crab included translation (the most significantly enriched down regulated process, </w:t>
      </w:r>
      <w:r>
        <w:rPr>
          <w:i/>
        </w:rPr>
        <w:t>p</w:t>
      </w:r>
      <w:r>
        <w:t>-value=8.6e</w:t>
      </w:r>
      <w:r>
        <w:rPr>
          <w:vertAlign w:val="superscript"/>
        </w:rPr>
        <w:t>-14</w:t>
      </w:r>
      <w:r>
        <w:t xml:space="preserve">), and those related to DNA replication, microtubules, immune function, and aerobic respiration (Figure 4, see Supplemental Table 2 for full list). </w:t>
      </w:r>
    </w:p>
    <w:p w14:paraId="7E614173" w14:textId="77777777" w:rsidR="00E860AC" w:rsidRDefault="00FA225A">
      <w:pPr>
        <w:ind w:firstLine="720"/>
      </w:pPr>
      <w:r>
        <w:t xml:space="preserve">A total of five biological processes were enriched in genes that were differentially expressed among crab reared in moderate vs. severe OA. Three processes involved in transposition were more active in the severe OA-reared crab, and two processes involved in molecular chaperone activity via the heat shock complex were more active in the moderate OA-reared crab. </w:t>
      </w:r>
    </w:p>
    <w:p w14:paraId="7418E377" w14:textId="77777777" w:rsidR="00E860AC" w:rsidRDefault="00FA225A">
      <w:pPr>
        <w:pStyle w:val="Heading5"/>
      </w:pPr>
      <w:bookmarkStart w:id="64" w:name="_jhdw8vk7sv71" w:colFirst="0" w:colLast="0"/>
      <w:bookmarkEnd w:id="64"/>
      <w:r>
        <w:t xml:space="preserve">Enrichment analysis of genes potentially critical in an OA environment </w:t>
      </w:r>
    </w:p>
    <w:p w14:paraId="79DB54D2" w14:textId="77777777" w:rsidR="00E860AC" w:rsidRDefault="00FA225A">
      <w:pPr>
        <w:rPr>
          <w:color w:val="000000"/>
        </w:rPr>
      </w:pPr>
      <w:r>
        <w:rPr>
          <w:color w:val="000000"/>
        </w:rPr>
        <w:t xml:space="preserve">Of the 526 and 2,350 genes that were upregulated in moderate and severe OA relative to ambient </w:t>
      </w:r>
      <w:r>
        <w:t>treatment</w:t>
      </w:r>
      <w:r>
        <w:rPr>
          <w:color w:val="000000"/>
        </w:rPr>
        <w:t xml:space="preserve">, respectively, </w:t>
      </w:r>
      <w:r>
        <w:t>66 (13</w:t>
      </w:r>
      <w:r>
        <w:rPr>
          <w:color w:val="000000"/>
        </w:rPr>
        <w:t xml:space="preserve">%) and </w:t>
      </w:r>
      <w:r>
        <w:t xml:space="preserve">1,319 </w:t>
      </w:r>
      <w:r>
        <w:rPr>
          <w:color w:val="000000"/>
        </w:rPr>
        <w:t>(</w:t>
      </w:r>
      <w:r>
        <w:t>56</w:t>
      </w:r>
      <w:r>
        <w:rPr>
          <w:color w:val="000000"/>
        </w:rPr>
        <w:t xml:space="preserve">%) were expressed at consistent levels across individuals within treatments </w:t>
      </w:r>
      <w:r>
        <w:t xml:space="preserve">(CV &lt; 3%, hereafter referred to as low-CV genes). These upregulated low CV genes are of interest as they may provide critical functions in the OA environment. </w:t>
      </w:r>
      <w:r>
        <w:rPr>
          <w:color w:val="000000"/>
        </w:rPr>
        <w:t xml:space="preserve">Low CV genes upregulated in severe OA treatment were enriched for biological processes involved in transcription regulation, </w:t>
      </w:r>
      <w:r>
        <w:t>DNA integration (transposon activity), nervous system processes (neurogenesis, signal transduction, calcium ion-regulated exocytosis of neurotransmitter), developmental processes (multicellular organism development, keratinocyte differentiation, glycosaminoglycan biosynthesis), regulation of cardiac muscle cell contraction, and potassium ion transport (Supplemental Table 4)</w:t>
      </w:r>
      <w:r>
        <w:rPr>
          <w:color w:val="000000"/>
        </w:rPr>
        <w:t xml:space="preserve">. Low CV genes upregulated in moderate OA treatment were enriched for chromatin organization and </w:t>
      </w:r>
      <w:r>
        <w:t>transposition (Supplemental Table 4)</w:t>
      </w:r>
      <w:r>
        <w:rPr>
          <w:color w:val="000000"/>
        </w:rPr>
        <w:t xml:space="preserve">. In contrast, low-CV genes that were upregulated in ambient treatment </w:t>
      </w:r>
      <w:r>
        <w:t xml:space="preserve">relative to either OA treatment </w:t>
      </w:r>
      <w:r>
        <w:rPr>
          <w:color w:val="000000"/>
        </w:rPr>
        <w:t xml:space="preserve">were primarily enriched for processes involved in protein biosynthesis, glycolysis, and ion transport </w:t>
      </w:r>
      <w:r>
        <w:t>(including hydrogen ion transport) (Supplemental Table 4)</w:t>
      </w:r>
      <w:r>
        <w:rPr>
          <w:color w:val="000000"/>
        </w:rPr>
        <w:t xml:space="preserve">. </w:t>
      </w:r>
    </w:p>
    <w:p w14:paraId="6E520196" w14:textId="77777777" w:rsidR="00E860AC" w:rsidRDefault="00FA225A">
      <w:pPr>
        <w:pStyle w:val="Heading5"/>
      </w:pPr>
      <w:bookmarkStart w:id="65" w:name="_2i2adb4pyz8s" w:colFirst="0" w:colLast="0"/>
      <w:bookmarkEnd w:id="65"/>
      <w:r>
        <w:t>Enrichment analysis of co-expressed genes that correlate with pCO</w:t>
      </w:r>
      <w:r>
        <w:rPr>
          <w:vertAlign w:val="subscript"/>
        </w:rPr>
        <w:t>2</w:t>
      </w:r>
    </w:p>
    <w:p w14:paraId="5B13B6BA" w14:textId="77777777" w:rsidR="00E860AC" w:rsidRDefault="00FA225A">
      <w:r>
        <w:t>Genes that decreased significantly with pCO</w:t>
      </w:r>
      <w:r>
        <w:rPr>
          <w:vertAlign w:val="subscript"/>
        </w:rPr>
        <w:t xml:space="preserve">2 </w:t>
      </w:r>
      <w:r>
        <w:t xml:space="preserve">(eight modules) were enriched for 193 biological processes (65 at FDR&lt;10%), which were predominantly related to protein production, energy production, metabolic activity, tissue development, muscle activity, cell cycle, immune function, chaperone mediated protein folding, and telomere maintenance (Figure 5, Supplemental Table </w:t>
      </w:r>
      <w:r>
        <w:lastRenderedPageBreak/>
        <w:t>5). Genes that increased significantly with pCO</w:t>
      </w:r>
      <w:r>
        <w:rPr>
          <w:vertAlign w:val="subscript"/>
        </w:rPr>
        <w:t xml:space="preserve">2 </w:t>
      </w:r>
      <w:r>
        <w:t xml:space="preserve">(six modules) were enriched for 48 processes (10 at FDR&lt;10%), focused on transcription regulation and signaling (Figure 5, Supplemental Table 5). We also found that transposition and the related process DNA integration were enriched in both downregulated and upregulated modules (5 modules each). </w:t>
      </w:r>
    </w:p>
    <w:p w14:paraId="1E55D251" w14:textId="77777777" w:rsidR="00E860AC" w:rsidRDefault="00E860AC"/>
    <w:p w14:paraId="5D72319C" w14:textId="77777777" w:rsidR="00E860AC" w:rsidRDefault="00FA225A">
      <w:pPr>
        <w:rPr>
          <w:sz w:val="21"/>
          <w:szCs w:val="21"/>
        </w:rPr>
      </w:pPr>
      <w:r>
        <w:rPr>
          <w:b/>
          <w:sz w:val="21"/>
          <w:szCs w:val="21"/>
        </w:rPr>
        <w:t>Table 5</w:t>
      </w:r>
      <w:r>
        <w:rPr>
          <w:sz w:val="21"/>
          <w:szCs w:val="21"/>
        </w:rPr>
        <w:t xml:space="preserve">: Percent of annotated differentially expressed genes that map to transposable elements. Colors indicate genes that were more active in ambient (blue), moderate OA (orange), and severe OA (red) treatments in each pairwise comparison. Values below the dotted line indicate the % of upregulated genes with low within-treatment variation (CV &lt; 3%) that were TEs. </w:t>
      </w:r>
    </w:p>
    <w:tbl>
      <w:tblPr>
        <w:tblStyle w:val="a2"/>
        <w:tblW w:w="7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990"/>
        <w:gridCol w:w="1050"/>
        <w:gridCol w:w="840"/>
      </w:tblGrid>
      <w:tr w:rsidR="00E860AC" w14:paraId="46FD9325" w14:textId="77777777">
        <w:trPr>
          <w:trHeight w:val="330"/>
        </w:trPr>
        <w:tc>
          <w:tcPr>
            <w:tcW w:w="417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tcPr>
          <w:p w14:paraId="00E612C1" w14:textId="77777777" w:rsidR="00E860AC" w:rsidRDefault="00E860AC">
            <w:pPr>
              <w:widowControl w:val="0"/>
              <w:spacing w:line="240" w:lineRule="auto"/>
            </w:pPr>
          </w:p>
        </w:tc>
        <w:tc>
          <w:tcPr>
            <w:tcW w:w="99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vAlign w:val="bottom"/>
          </w:tcPr>
          <w:p w14:paraId="156A2ADE" w14:textId="77777777" w:rsidR="00E860AC" w:rsidRDefault="00FA225A">
            <w:pPr>
              <w:widowControl w:val="0"/>
              <w:spacing w:line="240" w:lineRule="auto"/>
              <w:jc w:val="center"/>
            </w:pPr>
            <w:r>
              <w:t>Ambient</w:t>
            </w:r>
          </w:p>
        </w:tc>
        <w:tc>
          <w:tcPr>
            <w:tcW w:w="105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vAlign w:val="bottom"/>
          </w:tcPr>
          <w:p w14:paraId="24FB3555" w14:textId="77777777" w:rsidR="00E860AC" w:rsidRDefault="00FA225A">
            <w:pPr>
              <w:widowControl w:val="0"/>
              <w:spacing w:line="240" w:lineRule="auto"/>
              <w:jc w:val="center"/>
            </w:pPr>
            <w:r>
              <w:t>Moderate</w:t>
            </w:r>
          </w:p>
        </w:tc>
        <w:tc>
          <w:tcPr>
            <w:tcW w:w="840" w:type="dxa"/>
            <w:tcBorders>
              <w:top w:val="single" w:sz="8" w:space="0" w:color="FFFFFF"/>
              <w:left w:val="single" w:sz="8" w:space="0" w:color="FFFFFF"/>
              <w:bottom w:val="single" w:sz="8" w:space="0" w:color="3C4043"/>
              <w:right w:val="single" w:sz="8" w:space="0" w:color="FFFFFF"/>
            </w:tcBorders>
            <w:shd w:val="clear" w:color="auto" w:fill="auto"/>
            <w:tcMar>
              <w:top w:w="57" w:type="dxa"/>
              <w:left w:w="57" w:type="dxa"/>
              <w:bottom w:w="57" w:type="dxa"/>
              <w:right w:w="57" w:type="dxa"/>
            </w:tcMar>
            <w:vAlign w:val="bottom"/>
          </w:tcPr>
          <w:p w14:paraId="5439C313" w14:textId="77777777" w:rsidR="00E860AC" w:rsidRDefault="00FA225A">
            <w:pPr>
              <w:widowControl w:val="0"/>
              <w:spacing w:line="240" w:lineRule="auto"/>
              <w:jc w:val="center"/>
            </w:pPr>
            <w:r>
              <w:t>Severe</w:t>
            </w:r>
          </w:p>
        </w:tc>
      </w:tr>
      <w:tr w:rsidR="00E860AC" w14:paraId="25D23A59" w14:textId="77777777">
        <w:trPr>
          <w:trHeight w:val="309"/>
        </w:trPr>
        <w:tc>
          <w:tcPr>
            <w:tcW w:w="4170" w:type="dxa"/>
            <w:tcBorders>
              <w:top w:val="single" w:sz="8" w:space="0" w:color="3C4043"/>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0902CF82" w14:textId="77777777" w:rsidR="00E860AC" w:rsidRDefault="00FA225A">
            <w:pPr>
              <w:widowControl w:val="0"/>
              <w:spacing w:line="240" w:lineRule="auto"/>
              <w:jc w:val="right"/>
            </w:pPr>
            <w:r>
              <w:t>Ambient</w:t>
            </w:r>
          </w:p>
        </w:tc>
        <w:tc>
          <w:tcPr>
            <w:tcW w:w="990" w:type="dxa"/>
            <w:tcBorders>
              <w:top w:val="single" w:sz="8" w:space="0" w:color="3C4043"/>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4BDF5244" w14:textId="77777777" w:rsidR="00E860AC" w:rsidRDefault="00E860AC">
            <w:pPr>
              <w:widowControl w:val="0"/>
              <w:spacing w:line="240" w:lineRule="auto"/>
              <w:jc w:val="center"/>
            </w:pPr>
          </w:p>
        </w:tc>
        <w:tc>
          <w:tcPr>
            <w:tcW w:w="1050" w:type="dxa"/>
            <w:tcBorders>
              <w:top w:val="single" w:sz="8" w:space="0" w:color="3C4043"/>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5163E2B4" w14:textId="77777777" w:rsidR="00E860AC" w:rsidRDefault="00FA225A">
            <w:pPr>
              <w:widowControl w:val="0"/>
              <w:spacing w:line="240" w:lineRule="auto"/>
              <w:jc w:val="center"/>
              <w:rPr>
                <w:color w:val="E69138"/>
              </w:rPr>
            </w:pPr>
            <w:r>
              <w:rPr>
                <w:color w:val="E69138"/>
              </w:rPr>
              <w:t>51%</w:t>
            </w:r>
          </w:p>
        </w:tc>
        <w:tc>
          <w:tcPr>
            <w:tcW w:w="840" w:type="dxa"/>
            <w:tcBorders>
              <w:top w:val="single" w:sz="8" w:space="0" w:color="3C4043"/>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7FFCF1B9" w14:textId="77777777" w:rsidR="00E860AC" w:rsidRDefault="00FA225A">
            <w:pPr>
              <w:widowControl w:val="0"/>
              <w:spacing w:line="240" w:lineRule="auto"/>
              <w:jc w:val="center"/>
              <w:rPr>
                <w:color w:val="CC0000"/>
              </w:rPr>
            </w:pPr>
            <w:r>
              <w:rPr>
                <w:color w:val="CC0000"/>
              </w:rPr>
              <w:t>65%</w:t>
            </w:r>
          </w:p>
        </w:tc>
      </w:tr>
      <w:tr w:rsidR="00E860AC" w14:paraId="560BE683" w14:textId="77777777">
        <w:trPr>
          <w:trHeight w:val="330"/>
        </w:trPr>
        <w:tc>
          <w:tcPr>
            <w:tcW w:w="4170" w:type="dxa"/>
            <w:tcBorders>
              <w:top w:val="single" w:sz="8" w:space="0" w:color="FFFFFF"/>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0D1530CB" w14:textId="77777777" w:rsidR="00E860AC" w:rsidRDefault="00FA225A">
            <w:pPr>
              <w:widowControl w:val="0"/>
              <w:spacing w:line="240" w:lineRule="auto"/>
              <w:jc w:val="right"/>
            </w:pPr>
            <w:r>
              <w:t>Moderate OA</w:t>
            </w:r>
          </w:p>
        </w:tc>
        <w:tc>
          <w:tcPr>
            <w:tcW w:w="990" w:type="dxa"/>
            <w:tcBorders>
              <w:top w:val="single" w:sz="8" w:space="0" w:color="FFFFFF"/>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00FD81AA" w14:textId="77777777" w:rsidR="00E860AC" w:rsidRDefault="00FA225A">
            <w:pPr>
              <w:widowControl w:val="0"/>
              <w:spacing w:line="240" w:lineRule="auto"/>
              <w:jc w:val="center"/>
              <w:rPr>
                <w:color w:val="0B5394"/>
              </w:rPr>
            </w:pPr>
            <w:r>
              <w:rPr>
                <w:color w:val="0B5394"/>
              </w:rPr>
              <w:t>31%</w:t>
            </w:r>
          </w:p>
        </w:tc>
        <w:tc>
          <w:tcPr>
            <w:tcW w:w="1050" w:type="dxa"/>
            <w:tcBorders>
              <w:top w:val="single" w:sz="8" w:space="0" w:color="FFFFFF"/>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186406CA" w14:textId="77777777" w:rsidR="00E860AC" w:rsidRDefault="00E860AC">
            <w:pPr>
              <w:widowControl w:val="0"/>
              <w:spacing w:line="240" w:lineRule="auto"/>
              <w:jc w:val="center"/>
              <w:rPr>
                <w:color w:val="CC0000"/>
              </w:rPr>
            </w:pPr>
          </w:p>
        </w:tc>
        <w:tc>
          <w:tcPr>
            <w:tcW w:w="840" w:type="dxa"/>
            <w:tcBorders>
              <w:top w:val="single" w:sz="8" w:space="0" w:color="FFFFFF"/>
              <w:left w:val="single" w:sz="8" w:space="0" w:color="FFFFFF"/>
              <w:bottom w:val="single" w:sz="8" w:space="0" w:color="FFFFFF"/>
              <w:right w:val="single" w:sz="8" w:space="0" w:color="FFFFFF"/>
            </w:tcBorders>
            <w:shd w:val="clear" w:color="auto" w:fill="auto"/>
            <w:tcMar>
              <w:top w:w="57" w:type="dxa"/>
              <w:left w:w="57" w:type="dxa"/>
              <w:bottom w:w="57" w:type="dxa"/>
              <w:right w:w="57" w:type="dxa"/>
            </w:tcMar>
          </w:tcPr>
          <w:p w14:paraId="5065376B" w14:textId="77777777" w:rsidR="00E860AC" w:rsidRDefault="00FA225A">
            <w:pPr>
              <w:widowControl w:val="0"/>
              <w:spacing w:line="240" w:lineRule="auto"/>
              <w:jc w:val="center"/>
              <w:rPr>
                <w:color w:val="CC0000"/>
              </w:rPr>
            </w:pPr>
            <w:r>
              <w:rPr>
                <w:color w:val="CC0000"/>
              </w:rPr>
              <w:t>86%</w:t>
            </w:r>
          </w:p>
        </w:tc>
      </w:tr>
      <w:tr w:rsidR="00E860AC" w14:paraId="631DFFB0" w14:textId="77777777">
        <w:trPr>
          <w:trHeight w:val="309"/>
        </w:trPr>
        <w:tc>
          <w:tcPr>
            <w:tcW w:w="4170" w:type="dxa"/>
            <w:tcBorders>
              <w:top w:val="single" w:sz="8" w:space="0" w:color="FFFFFF"/>
              <w:left w:val="single" w:sz="8" w:space="0" w:color="FFFFFF"/>
              <w:bottom w:val="dashed" w:sz="8" w:space="0" w:color="000000"/>
              <w:right w:val="single" w:sz="8" w:space="0" w:color="FFFFFF"/>
            </w:tcBorders>
            <w:shd w:val="clear" w:color="auto" w:fill="auto"/>
            <w:tcMar>
              <w:top w:w="57" w:type="dxa"/>
              <w:left w:w="57" w:type="dxa"/>
              <w:bottom w:w="57" w:type="dxa"/>
              <w:right w:w="57" w:type="dxa"/>
            </w:tcMar>
          </w:tcPr>
          <w:p w14:paraId="219721A2" w14:textId="77777777" w:rsidR="00E860AC" w:rsidRDefault="00FA225A">
            <w:pPr>
              <w:widowControl w:val="0"/>
              <w:spacing w:line="240" w:lineRule="auto"/>
              <w:jc w:val="right"/>
            </w:pPr>
            <w:r>
              <w:t>Severe OA</w:t>
            </w:r>
          </w:p>
        </w:tc>
        <w:tc>
          <w:tcPr>
            <w:tcW w:w="990" w:type="dxa"/>
            <w:tcBorders>
              <w:top w:val="single" w:sz="8" w:space="0" w:color="FFFFFF"/>
              <w:left w:val="single" w:sz="8" w:space="0" w:color="FFFFFF"/>
              <w:bottom w:val="dashed" w:sz="8" w:space="0" w:color="000000"/>
              <w:right w:val="single" w:sz="8" w:space="0" w:color="FFFFFF"/>
            </w:tcBorders>
            <w:shd w:val="clear" w:color="auto" w:fill="auto"/>
            <w:tcMar>
              <w:top w:w="57" w:type="dxa"/>
              <w:left w:w="57" w:type="dxa"/>
              <w:bottom w:w="57" w:type="dxa"/>
              <w:right w:w="57" w:type="dxa"/>
            </w:tcMar>
          </w:tcPr>
          <w:p w14:paraId="3DF208DC" w14:textId="77777777" w:rsidR="00E860AC" w:rsidRDefault="00FA225A">
            <w:pPr>
              <w:widowControl w:val="0"/>
              <w:spacing w:line="240" w:lineRule="auto"/>
              <w:jc w:val="center"/>
              <w:rPr>
                <w:color w:val="0B5394"/>
              </w:rPr>
            </w:pPr>
            <w:r>
              <w:rPr>
                <w:color w:val="0B5394"/>
              </w:rPr>
              <w:t>28%</w:t>
            </w:r>
          </w:p>
        </w:tc>
        <w:tc>
          <w:tcPr>
            <w:tcW w:w="1050" w:type="dxa"/>
            <w:tcBorders>
              <w:top w:val="single" w:sz="8" w:space="0" w:color="FFFFFF"/>
              <w:left w:val="single" w:sz="8" w:space="0" w:color="FFFFFF"/>
              <w:bottom w:val="dashed" w:sz="8" w:space="0" w:color="000000"/>
              <w:right w:val="single" w:sz="8" w:space="0" w:color="FFFFFF"/>
            </w:tcBorders>
            <w:shd w:val="clear" w:color="auto" w:fill="auto"/>
            <w:tcMar>
              <w:top w:w="57" w:type="dxa"/>
              <w:left w:w="57" w:type="dxa"/>
              <w:bottom w:w="57" w:type="dxa"/>
              <w:right w:w="57" w:type="dxa"/>
            </w:tcMar>
          </w:tcPr>
          <w:p w14:paraId="094AC4EE" w14:textId="77777777" w:rsidR="00E860AC" w:rsidRDefault="00FA225A">
            <w:pPr>
              <w:widowControl w:val="0"/>
              <w:spacing w:line="240" w:lineRule="auto"/>
              <w:jc w:val="center"/>
              <w:rPr>
                <w:color w:val="E69138"/>
              </w:rPr>
            </w:pPr>
            <w:r>
              <w:rPr>
                <w:color w:val="E69138"/>
              </w:rPr>
              <w:t>13%</w:t>
            </w:r>
          </w:p>
        </w:tc>
        <w:tc>
          <w:tcPr>
            <w:tcW w:w="840" w:type="dxa"/>
            <w:tcBorders>
              <w:top w:val="single" w:sz="8" w:space="0" w:color="FFFFFF"/>
              <w:left w:val="single" w:sz="8" w:space="0" w:color="FFFFFF"/>
              <w:bottom w:val="dashed" w:sz="8" w:space="0" w:color="000000"/>
              <w:right w:val="single" w:sz="8" w:space="0" w:color="FFFFFF"/>
            </w:tcBorders>
            <w:shd w:val="clear" w:color="auto" w:fill="F3F3F3"/>
            <w:tcMar>
              <w:top w:w="57" w:type="dxa"/>
              <w:left w:w="57" w:type="dxa"/>
              <w:bottom w:w="57" w:type="dxa"/>
              <w:right w:w="57" w:type="dxa"/>
            </w:tcMar>
          </w:tcPr>
          <w:p w14:paraId="14718C3F" w14:textId="77777777" w:rsidR="00E860AC" w:rsidRDefault="00E860AC">
            <w:pPr>
              <w:widowControl w:val="0"/>
              <w:spacing w:line="240" w:lineRule="auto"/>
              <w:jc w:val="center"/>
            </w:pPr>
          </w:p>
        </w:tc>
      </w:tr>
      <w:tr w:rsidR="00E860AC" w14:paraId="79043CF1" w14:textId="77777777">
        <w:trPr>
          <w:trHeight w:val="309"/>
        </w:trPr>
        <w:tc>
          <w:tcPr>
            <w:tcW w:w="417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10E6E2A0" w14:textId="77777777" w:rsidR="00E860AC" w:rsidRDefault="00FA225A">
            <w:pPr>
              <w:widowControl w:val="0"/>
              <w:spacing w:line="240" w:lineRule="auto"/>
              <w:jc w:val="right"/>
            </w:pPr>
            <w:r>
              <w:t xml:space="preserve">Upregulated with low variability (CV&lt; 3%) </w:t>
            </w:r>
          </w:p>
        </w:tc>
        <w:tc>
          <w:tcPr>
            <w:tcW w:w="99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0490C5E2" w14:textId="77777777" w:rsidR="00E860AC" w:rsidRDefault="00FA225A">
            <w:pPr>
              <w:widowControl w:val="0"/>
              <w:spacing w:line="240" w:lineRule="auto"/>
              <w:jc w:val="center"/>
              <w:rPr>
                <w:color w:val="0B5394"/>
              </w:rPr>
            </w:pPr>
            <w:r>
              <w:rPr>
                <w:color w:val="0B5394"/>
              </w:rPr>
              <w:t>16%</w:t>
            </w:r>
          </w:p>
        </w:tc>
        <w:tc>
          <w:tcPr>
            <w:tcW w:w="105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41041398" w14:textId="77777777" w:rsidR="00E860AC" w:rsidRDefault="00FA225A">
            <w:pPr>
              <w:widowControl w:val="0"/>
              <w:spacing w:line="240" w:lineRule="auto"/>
              <w:jc w:val="center"/>
              <w:rPr>
                <w:color w:val="E69138"/>
              </w:rPr>
            </w:pPr>
            <w:r>
              <w:rPr>
                <w:color w:val="E69138"/>
              </w:rPr>
              <w:t>50%</w:t>
            </w:r>
          </w:p>
        </w:tc>
        <w:tc>
          <w:tcPr>
            <w:tcW w:w="840" w:type="dxa"/>
            <w:tcBorders>
              <w:top w:val="dashed" w:sz="8" w:space="0" w:color="000000"/>
              <w:left w:val="single" w:sz="8" w:space="0" w:color="FFFFFF"/>
              <w:bottom w:val="single" w:sz="8" w:space="0" w:color="FFFFFF"/>
              <w:right w:val="single" w:sz="8" w:space="0" w:color="FFFFFF"/>
            </w:tcBorders>
            <w:shd w:val="clear" w:color="auto" w:fill="F3F3F3"/>
            <w:tcMar>
              <w:top w:w="57" w:type="dxa"/>
              <w:left w:w="57" w:type="dxa"/>
              <w:bottom w:w="57" w:type="dxa"/>
              <w:right w:w="57" w:type="dxa"/>
            </w:tcMar>
          </w:tcPr>
          <w:p w14:paraId="5470734D" w14:textId="77777777" w:rsidR="00E860AC" w:rsidRDefault="00FA225A">
            <w:pPr>
              <w:widowControl w:val="0"/>
              <w:spacing w:line="240" w:lineRule="auto"/>
              <w:jc w:val="center"/>
              <w:rPr>
                <w:color w:val="CC0000"/>
              </w:rPr>
            </w:pPr>
            <w:r>
              <w:rPr>
                <w:color w:val="CC0000"/>
              </w:rPr>
              <w:t>60%</w:t>
            </w:r>
          </w:p>
        </w:tc>
      </w:tr>
    </w:tbl>
    <w:p w14:paraId="32A2DFF0" w14:textId="77777777" w:rsidR="00E860AC" w:rsidRDefault="00FA225A">
      <w:pPr>
        <w:pStyle w:val="Heading5"/>
      </w:pPr>
      <w:bookmarkStart w:id="66" w:name="_j85xaniuq4qi" w:colFirst="0" w:colLast="0"/>
      <w:bookmarkEnd w:id="66"/>
      <w:r>
        <w:t>Transposable element composition</w:t>
      </w:r>
    </w:p>
    <w:p w14:paraId="2D75D3BA" w14:textId="3D1C6FED" w:rsidR="00E860AC" w:rsidRDefault="00FA225A">
      <w:r>
        <w:t xml:space="preserve">A large portion of the RKC transcriptome mapped to transposable elements (20,860 TEs), comprising 28% of the 74,778 analyzed genes, and 64% of the 32,435 annotated genes. These TEs mapped to 67 distinct </w:t>
      </w:r>
      <w:proofErr w:type="spellStart"/>
      <w:r>
        <w:t>Uniprot</w:t>
      </w:r>
      <w:proofErr w:type="spellEnd"/>
      <w:r>
        <w:t xml:space="preserve"> Species IDs, all of which were </w:t>
      </w:r>
      <w:proofErr w:type="spellStart"/>
      <w:r>
        <w:t>retroelements</w:t>
      </w:r>
      <w:proofErr w:type="spellEnd"/>
      <w:r>
        <w:t xml:space="preserve"> (Supplemental Table 6). Transposable element activity was high in all treatments, but activity increased with OA severity. Of the annotated genes that were upregulated in severe OA compared to ambient and moderate OA treatments, 65% and 86% mapped to TE’s, respectively, while 51% of genes upregulated in moderate OA compared to ambient were TE’s (Table 5, Figure 7). In contrast, 31% and 28% of genes that were more abundant in ambient treatment compared to moderate and severe OA mapped to TEs (Table 5, Figure 7). A large percentage of upregulated low-CV genes were also transposable elements, comprising 50% and 60% of those genes in moderate and severe OA-treated crab, respectively. In contrast, 16% of the low-CV upregulated genes in ambient-pH-reared crab were transposable elements (Table 5). The TE composition of co-expressed gene modules was similar</w:t>
      </w:r>
      <w:ins w:id="67" w:author="Shallin.Busch" w:date="2022-11-23T16:28:00Z">
        <w:r w:rsidR="000D0D82">
          <w:t xml:space="preserve"> –</w:t>
        </w:r>
      </w:ins>
      <w:del w:id="68" w:author="Shallin.Busch" w:date="2022-11-23T16:28:00Z">
        <w:r w:rsidDel="000D0D82">
          <w:delText>-</w:delText>
        </w:r>
      </w:del>
      <w:r>
        <w:t xml:space="preserve"> on </w:t>
      </w:r>
      <w:proofErr w:type="gramStart"/>
      <w:r>
        <w:t>average</w:t>
      </w:r>
      <w:proofErr w:type="gramEnd"/>
      <w:r>
        <w:t xml:space="preserve"> the percent of genes that increased and decreased with pCO</w:t>
      </w:r>
      <w:r>
        <w:rPr>
          <w:vertAlign w:val="subscript"/>
        </w:rPr>
        <w:t>2</w:t>
      </w:r>
      <w:r>
        <w:t xml:space="preserve"> was 73% and 51%, respectively (Figure 7). </w:t>
      </w:r>
    </w:p>
    <w:p w14:paraId="1C4862BC" w14:textId="77777777" w:rsidR="00E860AC" w:rsidRDefault="00E860AC"/>
    <w:p w14:paraId="200089CF" w14:textId="77777777" w:rsidR="00E860AC" w:rsidRDefault="00FA225A">
      <w:pPr>
        <w:pStyle w:val="Heading5"/>
        <w:ind w:left="-360" w:right="-720"/>
        <w:jc w:val="center"/>
        <w:rPr>
          <w:highlight w:val="white"/>
        </w:rPr>
      </w:pPr>
      <w:bookmarkStart w:id="69" w:name="_eajyjd51inc7" w:colFirst="0" w:colLast="0"/>
      <w:bookmarkEnd w:id="69"/>
      <w:r>
        <w:rPr>
          <w:noProof/>
          <w:highlight w:val="white"/>
          <w:lang w:val="en-US"/>
        </w:rPr>
        <w:lastRenderedPageBreak/>
        <w:drawing>
          <wp:inline distT="114300" distB="114300" distL="114300" distR="114300" wp14:anchorId="4777182B" wp14:editId="3EE7093B">
            <wp:extent cx="6018376" cy="7058025"/>
            <wp:effectExtent l="0" t="0" r="0" b="0"/>
            <wp:docPr id="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54"/>
                    <a:srcRect/>
                    <a:stretch>
                      <a:fillRect/>
                    </a:stretch>
                  </pic:blipFill>
                  <pic:spPr>
                    <a:xfrm>
                      <a:off x="0" y="0"/>
                      <a:ext cx="6018376" cy="7058025"/>
                    </a:xfrm>
                    <a:prstGeom prst="rect">
                      <a:avLst/>
                    </a:prstGeom>
                    <a:ln/>
                  </pic:spPr>
                </pic:pic>
              </a:graphicData>
            </a:graphic>
          </wp:inline>
        </w:drawing>
      </w:r>
    </w:p>
    <w:p w14:paraId="4FB396ED" w14:textId="77777777" w:rsidR="00E860AC" w:rsidRDefault="00FA225A">
      <w:pPr>
        <w:rPr>
          <w:sz w:val="21"/>
          <w:szCs w:val="21"/>
        </w:rPr>
      </w:pPr>
      <w:r>
        <w:rPr>
          <w:b/>
          <w:sz w:val="21"/>
          <w:szCs w:val="21"/>
        </w:rPr>
        <w:t>Figure 4</w:t>
      </w:r>
      <w:r>
        <w:rPr>
          <w:sz w:val="21"/>
          <w:szCs w:val="21"/>
        </w:rPr>
        <w:t xml:space="preserve">: Enriched Gene Ontology biological processes in genes that are differentially expressed between the three treatment contrasts, indicating which processes were upregulated in ambient (blue), moderate OA (orange), and severe OA (red) in each contrast. Columns indicate pairwise contrasts, and rows indicate GO terms. For processes upregulated in ambient treatment (blue) only the top 20 processes by </w:t>
      </w:r>
      <w:r>
        <w:rPr>
          <w:i/>
          <w:sz w:val="21"/>
          <w:szCs w:val="21"/>
        </w:rPr>
        <w:t>p</w:t>
      </w:r>
      <w:r>
        <w:rPr>
          <w:sz w:val="21"/>
          <w:szCs w:val="21"/>
        </w:rPr>
        <w:t xml:space="preserve">-value were included in this figure. Point size indicates the -Log10 transformed </w:t>
      </w:r>
      <w:r>
        <w:rPr>
          <w:i/>
          <w:sz w:val="21"/>
          <w:szCs w:val="21"/>
        </w:rPr>
        <w:t>p</w:t>
      </w:r>
      <w:r>
        <w:rPr>
          <w:sz w:val="21"/>
          <w:szCs w:val="21"/>
        </w:rPr>
        <w:t xml:space="preserve">-value (all </w:t>
      </w:r>
      <w:r>
        <w:rPr>
          <w:i/>
          <w:sz w:val="21"/>
          <w:szCs w:val="21"/>
        </w:rPr>
        <w:t>p</w:t>
      </w:r>
      <w:r>
        <w:rPr>
          <w:sz w:val="21"/>
          <w:szCs w:val="21"/>
        </w:rPr>
        <w:t xml:space="preserve">-values &lt; 0.05), such that larger points are more significantly enriched. </w:t>
      </w:r>
    </w:p>
    <w:p w14:paraId="37B1DBF0" w14:textId="77777777" w:rsidR="00E860AC" w:rsidRDefault="00FA225A">
      <w:pPr>
        <w:pStyle w:val="Heading5"/>
        <w:rPr>
          <w:highlight w:val="white"/>
        </w:rPr>
      </w:pPr>
      <w:bookmarkStart w:id="70" w:name="_y5yjoiql1rg2" w:colFirst="0" w:colLast="0"/>
      <w:bookmarkEnd w:id="70"/>
      <w:r>
        <w:rPr>
          <w:noProof/>
          <w:lang w:val="en-US"/>
        </w:rPr>
        <w:lastRenderedPageBreak/>
        <w:drawing>
          <wp:anchor distT="0" distB="0" distL="0" distR="0" simplePos="0" relativeHeight="251660288" behindDoc="0" locked="0" layoutInCell="1" hidden="0" allowOverlap="1" wp14:anchorId="4059ED95" wp14:editId="54FC3C1A">
            <wp:simplePos x="0" y="0"/>
            <wp:positionH relativeFrom="column">
              <wp:posOffset>0</wp:posOffset>
            </wp:positionH>
            <wp:positionV relativeFrom="paragraph">
              <wp:posOffset>114300</wp:posOffset>
            </wp:positionV>
            <wp:extent cx="3453016" cy="6129338"/>
            <wp:effectExtent l="0" t="0" r="0" b="0"/>
            <wp:wrapTopAndBottom distT="0" dist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5"/>
                    <a:srcRect t="895" b="895"/>
                    <a:stretch>
                      <a:fillRect/>
                    </a:stretch>
                  </pic:blipFill>
                  <pic:spPr>
                    <a:xfrm>
                      <a:off x="0" y="0"/>
                      <a:ext cx="3453016" cy="6129338"/>
                    </a:xfrm>
                    <a:prstGeom prst="rect">
                      <a:avLst/>
                    </a:prstGeom>
                    <a:ln/>
                  </pic:spPr>
                </pic:pic>
              </a:graphicData>
            </a:graphic>
          </wp:anchor>
        </w:drawing>
      </w:r>
    </w:p>
    <w:p w14:paraId="3D4F57DC" w14:textId="77777777" w:rsidR="00E860AC" w:rsidRDefault="00FA225A">
      <w:pPr>
        <w:pStyle w:val="Heading5"/>
        <w:spacing w:before="0"/>
        <w:rPr>
          <w:highlight w:val="white"/>
        </w:rPr>
      </w:pPr>
      <w:bookmarkStart w:id="71" w:name="_u9c0ntu98ulo" w:colFirst="0" w:colLast="0"/>
      <w:bookmarkEnd w:id="71"/>
      <w:r>
        <w:rPr>
          <w:b/>
          <w:color w:val="000000"/>
          <w:sz w:val="21"/>
          <w:szCs w:val="21"/>
        </w:rPr>
        <w:t xml:space="preserve">Figure 5: </w:t>
      </w:r>
      <w:r>
        <w:rPr>
          <w:color w:val="000000"/>
          <w:sz w:val="21"/>
          <w:szCs w:val="21"/>
        </w:rPr>
        <w:t>Expression profiles of co-expressed gene modules that correlate with pCO</w:t>
      </w:r>
      <w:r>
        <w:rPr>
          <w:color w:val="000000"/>
          <w:sz w:val="21"/>
          <w:szCs w:val="21"/>
          <w:vertAlign w:val="subscript"/>
        </w:rPr>
        <w:t>2</w:t>
      </w:r>
      <w:r>
        <w:rPr>
          <w:color w:val="000000"/>
          <w:sz w:val="21"/>
          <w:szCs w:val="21"/>
        </w:rPr>
        <w:t xml:space="preserve"> treatment negatively (</w:t>
      </w:r>
      <w:commentRangeStart w:id="72"/>
      <w:r>
        <w:rPr>
          <w:color w:val="000000"/>
          <w:sz w:val="21"/>
          <w:szCs w:val="21"/>
        </w:rPr>
        <w:t xml:space="preserve">red, a-h) and positively (green, </w:t>
      </w:r>
      <w:proofErr w:type="spellStart"/>
      <w:r>
        <w:rPr>
          <w:color w:val="000000"/>
          <w:sz w:val="21"/>
          <w:szCs w:val="21"/>
        </w:rPr>
        <w:t>i</w:t>
      </w:r>
      <w:proofErr w:type="spellEnd"/>
      <w:r>
        <w:rPr>
          <w:color w:val="000000"/>
          <w:sz w:val="21"/>
          <w:szCs w:val="21"/>
        </w:rPr>
        <w:t>-n</w:t>
      </w:r>
      <w:commentRangeEnd w:id="72"/>
      <w:r w:rsidR="00B12547">
        <w:rPr>
          <w:rStyle w:val="CommentReference"/>
          <w:color w:val="auto"/>
        </w:rPr>
        <w:commentReference w:id="72"/>
      </w:r>
      <w:r>
        <w:rPr>
          <w:color w:val="000000"/>
          <w:sz w:val="21"/>
          <w:szCs w:val="21"/>
        </w:rPr>
        <w:t>), indicating those genes that decrease and increase with ocean acidification severity, respectively, where 370 µ</w:t>
      </w:r>
      <w:proofErr w:type="spellStart"/>
      <w:r>
        <w:rPr>
          <w:color w:val="000000"/>
          <w:sz w:val="21"/>
          <w:szCs w:val="21"/>
        </w:rPr>
        <w:t>atm</w:t>
      </w:r>
      <w:proofErr w:type="spellEnd"/>
      <w:r>
        <w:rPr>
          <w:color w:val="000000"/>
          <w:sz w:val="21"/>
          <w:szCs w:val="21"/>
        </w:rPr>
        <w:t xml:space="preserve"> is ambient (pH 8.0), 700 µ</w:t>
      </w:r>
      <w:proofErr w:type="spellStart"/>
      <w:r>
        <w:rPr>
          <w:color w:val="000000"/>
          <w:sz w:val="21"/>
          <w:szCs w:val="21"/>
        </w:rPr>
        <w:t>atm</w:t>
      </w:r>
      <w:proofErr w:type="spellEnd"/>
      <w:r>
        <w:rPr>
          <w:color w:val="000000"/>
          <w:sz w:val="21"/>
          <w:szCs w:val="21"/>
        </w:rPr>
        <w:t xml:space="preserve"> is moderate OA (pH 7.8), and 1400 µ</w:t>
      </w:r>
      <w:proofErr w:type="spellStart"/>
      <w:r>
        <w:rPr>
          <w:color w:val="000000"/>
          <w:sz w:val="21"/>
          <w:szCs w:val="21"/>
        </w:rPr>
        <w:t>atm</w:t>
      </w:r>
      <w:proofErr w:type="spellEnd"/>
      <w:r>
        <w:rPr>
          <w:color w:val="000000"/>
          <w:sz w:val="21"/>
          <w:szCs w:val="21"/>
        </w:rPr>
        <w:t xml:space="preserve"> is severe OA (pH 7.5). Points indicate the mean </w:t>
      </w:r>
      <w:proofErr w:type="spellStart"/>
      <w:r>
        <w:rPr>
          <w:color w:val="000000"/>
          <w:sz w:val="21"/>
          <w:szCs w:val="21"/>
        </w:rPr>
        <w:t>eigengenes</w:t>
      </w:r>
      <w:proofErr w:type="spellEnd"/>
      <w:r>
        <w:rPr>
          <w:color w:val="000000"/>
          <w:sz w:val="21"/>
          <w:szCs w:val="21"/>
        </w:rPr>
        <w:t xml:space="preserve"> (i.e. first principal component) for each treatment within each module, with standard deviation among individuals within treatments indicated by error bars. Figure titles indicate the predominant biological functions that were enriched in each module. Detailed enrichment analysis results, number of genes in each module, and correlation statistics are in the supplemental materials. Transposition was omitted from figure titles as it was enriched in many modules.</w:t>
      </w:r>
      <w:r>
        <w:br w:type="page"/>
      </w:r>
    </w:p>
    <w:p w14:paraId="27EA6C50" w14:textId="77777777" w:rsidR="00E860AC" w:rsidRDefault="00FA225A">
      <w:pPr>
        <w:pStyle w:val="Heading5"/>
      </w:pPr>
      <w:bookmarkStart w:id="73" w:name="_5zcdqcgo8ez6" w:colFirst="0" w:colLast="0"/>
      <w:bookmarkEnd w:id="73"/>
      <w:r>
        <w:rPr>
          <w:highlight w:val="white"/>
        </w:rPr>
        <w:lastRenderedPageBreak/>
        <w:t>Genetic relatedness analysis, integration with expressio</w:t>
      </w:r>
      <w:r>
        <w:t>n</w:t>
      </w:r>
    </w:p>
    <w:p w14:paraId="674A0749" w14:textId="77777777" w:rsidR="00E860AC" w:rsidRDefault="00FA225A">
      <w:r>
        <w:t xml:space="preserve">Principal component analysis (PCA) constructed from SNPs (n=331) indicated genetic homogeneity among treatments (Figure 6). Individuals loosely aggregated into two or three clusters, primarily along PC1 and PC2 which explained 8.71% and 7.23% of variation, respectively, but no treatments were overrepresented in any of the clusters. Pairwise </w:t>
      </w:r>
      <w:r>
        <w:rPr>
          <w:i/>
        </w:rPr>
        <w:t>F</w:t>
      </w:r>
      <w:r>
        <w:rPr>
          <w:vertAlign w:val="subscript"/>
        </w:rPr>
        <w:t>ST</w:t>
      </w:r>
      <w:r>
        <w:t xml:space="preserve"> values among samples from the three treatments did not differ from zero for any contrast (Table 6). Parentage analysis using Colony estimated the same number of mothers (n=9) and fathers (n=10) represented by surviving offspring in each treatment. No correlation was found among SNP-derived PCA scores and gene expression-derived PCA scores along the first two principal components (Supplemental Materials).</w:t>
      </w:r>
    </w:p>
    <w:p w14:paraId="1E066DA3" w14:textId="77777777" w:rsidR="00E860AC" w:rsidRDefault="00FA225A">
      <w:r>
        <w:rPr>
          <w:noProof/>
          <w:lang w:val="en-US"/>
        </w:rPr>
        <w:drawing>
          <wp:anchor distT="0" distB="0" distL="0" distR="0" simplePos="0" relativeHeight="251661312" behindDoc="0" locked="0" layoutInCell="1" hidden="0" allowOverlap="1" wp14:anchorId="6B9A9C84" wp14:editId="25736373">
            <wp:simplePos x="0" y="0"/>
            <wp:positionH relativeFrom="column">
              <wp:posOffset>0</wp:posOffset>
            </wp:positionH>
            <wp:positionV relativeFrom="paragraph">
              <wp:posOffset>47625</wp:posOffset>
            </wp:positionV>
            <wp:extent cx="5681663" cy="3467416"/>
            <wp:effectExtent l="0" t="0" r="0" b="0"/>
            <wp:wrapTopAndBottom distT="0" dist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6"/>
                    <a:srcRect/>
                    <a:stretch>
                      <a:fillRect/>
                    </a:stretch>
                  </pic:blipFill>
                  <pic:spPr>
                    <a:xfrm>
                      <a:off x="0" y="0"/>
                      <a:ext cx="5681663" cy="3467416"/>
                    </a:xfrm>
                    <a:prstGeom prst="rect">
                      <a:avLst/>
                    </a:prstGeom>
                    <a:ln/>
                  </pic:spPr>
                </pic:pic>
              </a:graphicData>
            </a:graphic>
          </wp:anchor>
        </w:drawing>
      </w:r>
    </w:p>
    <w:p w14:paraId="77A8D230" w14:textId="77777777" w:rsidR="00E860AC" w:rsidRDefault="00FA225A">
      <w:pPr>
        <w:rPr>
          <w:sz w:val="21"/>
          <w:szCs w:val="21"/>
        </w:rPr>
      </w:pPr>
      <w:r>
        <w:rPr>
          <w:b/>
          <w:sz w:val="21"/>
          <w:szCs w:val="21"/>
        </w:rPr>
        <w:t>Figure 6</w:t>
      </w:r>
      <w:r>
        <w:rPr>
          <w:sz w:val="21"/>
          <w:szCs w:val="21"/>
        </w:rPr>
        <w:t xml:space="preserve">: PCA </w:t>
      </w:r>
      <w:proofErr w:type="spellStart"/>
      <w:r>
        <w:rPr>
          <w:sz w:val="21"/>
          <w:szCs w:val="21"/>
        </w:rPr>
        <w:t>biplot</w:t>
      </w:r>
      <w:proofErr w:type="spellEnd"/>
      <w:r>
        <w:rPr>
          <w:sz w:val="21"/>
          <w:szCs w:val="21"/>
        </w:rPr>
        <w:t xml:space="preserve"> of the first two principal components, constructed from RNA-</w:t>
      </w:r>
      <w:proofErr w:type="spellStart"/>
      <w:r>
        <w:rPr>
          <w:sz w:val="21"/>
          <w:szCs w:val="21"/>
        </w:rPr>
        <w:t>Seq</w:t>
      </w:r>
      <w:proofErr w:type="spellEnd"/>
      <w:r>
        <w:rPr>
          <w:sz w:val="21"/>
          <w:szCs w:val="21"/>
        </w:rPr>
        <w:t xml:space="preserve"> derived SNPs (n=331). Points represent individual crabs that are color-coded by OA treatment, which do not indicate clustering by treatment, and sizes represent the percent of SNPs that are missing in each individual. The PCA and other genetic analyses (parentage, pairwise </w:t>
      </w:r>
      <w:r>
        <w:rPr>
          <w:i/>
          <w:sz w:val="21"/>
          <w:szCs w:val="21"/>
        </w:rPr>
        <w:t>F</w:t>
      </w:r>
      <w:r>
        <w:rPr>
          <w:sz w:val="21"/>
          <w:szCs w:val="21"/>
          <w:vertAlign w:val="subscript"/>
        </w:rPr>
        <w:t>ST</w:t>
      </w:r>
      <w:r>
        <w:rPr>
          <w:sz w:val="21"/>
          <w:szCs w:val="21"/>
        </w:rPr>
        <w:t xml:space="preserve">) does not indicate that genetic composition of individuals surviving the 3-month exposure differed among treatments. </w:t>
      </w:r>
    </w:p>
    <w:p w14:paraId="229482AF" w14:textId="77777777" w:rsidR="00E860AC" w:rsidRDefault="00E860AC"/>
    <w:p w14:paraId="3666482B" w14:textId="77777777" w:rsidR="00E860AC" w:rsidRDefault="00FA225A">
      <w:pPr>
        <w:rPr>
          <w:b/>
        </w:rPr>
      </w:pPr>
      <w:r>
        <w:rPr>
          <w:b/>
        </w:rPr>
        <w:t xml:space="preserve">Table 6:  Pairwise </w:t>
      </w:r>
      <w:r>
        <w:rPr>
          <w:b/>
          <w:i/>
        </w:rPr>
        <w:t>F</w:t>
      </w:r>
      <w:r>
        <w:rPr>
          <w:b/>
          <w:vertAlign w:val="subscript"/>
        </w:rPr>
        <w:t>ST</w:t>
      </w:r>
      <w:r>
        <w:rPr>
          <w:b/>
        </w:rPr>
        <w:t xml:space="preserve"> values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E860AC" w14:paraId="0AEEF47D" w14:textId="77777777">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0CEB763C" w14:textId="77777777" w:rsidR="00E860AC" w:rsidRDefault="00FA225A">
            <w:pPr>
              <w:widowControl w:val="0"/>
              <w:jc w:val="center"/>
              <w:rPr>
                <w:i/>
                <w:sz w:val="20"/>
                <w:szCs w:val="20"/>
              </w:rPr>
            </w:pPr>
            <w:r>
              <w:rPr>
                <w:i/>
                <w:sz w:val="20"/>
                <w:szCs w:val="20"/>
              </w:rPr>
              <w:t>Treatment 1</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4023A2C1" w14:textId="77777777" w:rsidR="00E860AC" w:rsidRDefault="00FA225A">
            <w:pPr>
              <w:widowControl w:val="0"/>
              <w:jc w:val="center"/>
              <w:rPr>
                <w:i/>
                <w:sz w:val="20"/>
                <w:szCs w:val="20"/>
              </w:rPr>
            </w:pPr>
            <w:r>
              <w:rPr>
                <w:i/>
                <w:sz w:val="20"/>
                <w:szCs w:val="20"/>
              </w:rPr>
              <w:t>Treatment 2</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3227A07A" w14:textId="77777777" w:rsidR="00E860AC" w:rsidRDefault="00FA225A">
            <w:pPr>
              <w:widowControl w:val="0"/>
              <w:jc w:val="center"/>
              <w:rPr>
                <w:sz w:val="20"/>
                <w:szCs w:val="20"/>
                <w:vertAlign w:val="subscript"/>
              </w:rPr>
            </w:pPr>
            <w:r>
              <w:rPr>
                <w:i/>
                <w:sz w:val="20"/>
                <w:szCs w:val="20"/>
              </w:rPr>
              <w:t>F</w:t>
            </w:r>
            <w:r>
              <w:rPr>
                <w:sz w:val="20"/>
                <w:szCs w:val="20"/>
                <w:vertAlign w:val="subscript"/>
              </w:rPr>
              <w:t>ST</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35444468" w14:textId="77777777" w:rsidR="00E860AC" w:rsidRDefault="00FA225A">
            <w:pPr>
              <w:widowControl w:val="0"/>
              <w:jc w:val="center"/>
              <w:rPr>
                <w:i/>
                <w:sz w:val="20"/>
                <w:szCs w:val="20"/>
              </w:rPr>
            </w:pPr>
            <w:r>
              <w:rPr>
                <w:i/>
                <w:sz w:val="20"/>
                <w:szCs w:val="20"/>
              </w:rPr>
              <w:t>CI Lower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17012CB0" w14:textId="77777777" w:rsidR="00E860AC" w:rsidRDefault="00FA225A">
            <w:pPr>
              <w:widowControl w:val="0"/>
              <w:jc w:val="center"/>
              <w:rPr>
                <w:i/>
                <w:sz w:val="20"/>
                <w:szCs w:val="20"/>
              </w:rPr>
            </w:pPr>
            <w:r>
              <w:rPr>
                <w:i/>
                <w:sz w:val="20"/>
                <w:szCs w:val="20"/>
              </w:rPr>
              <w:t>CI Upper Bound</w:t>
            </w:r>
          </w:p>
        </w:tc>
        <w:tc>
          <w:tcPr>
            <w:tcW w:w="1560" w:type="dxa"/>
            <w:tcBorders>
              <w:top w:val="single" w:sz="7" w:space="0" w:color="FFFFFF"/>
              <w:left w:val="single" w:sz="7" w:space="0" w:color="FFFFFF"/>
              <w:bottom w:val="single" w:sz="7" w:space="0" w:color="666666"/>
              <w:right w:val="single" w:sz="7" w:space="0" w:color="FFFFFF"/>
            </w:tcBorders>
            <w:tcMar>
              <w:top w:w="40" w:type="dxa"/>
              <w:left w:w="40" w:type="dxa"/>
              <w:bottom w:w="40" w:type="dxa"/>
              <w:right w:w="40" w:type="dxa"/>
            </w:tcMar>
            <w:vAlign w:val="bottom"/>
          </w:tcPr>
          <w:p w14:paraId="231C2CCA" w14:textId="77777777" w:rsidR="00E860AC" w:rsidRDefault="00FA225A">
            <w:pPr>
              <w:widowControl w:val="0"/>
              <w:jc w:val="center"/>
              <w:rPr>
                <w:i/>
                <w:sz w:val="20"/>
                <w:szCs w:val="20"/>
              </w:rPr>
            </w:pPr>
            <w:r>
              <w:rPr>
                <w:i/>
                <w:sz w:val="20"/>
                <w:szCs w:val="20"/>
              </w:rPr>
              <w:t>p-value</w:t>
            </w:r>
          </w:p>
        </w:tc>
      </w:tr>
      <w:tr w:rsidR="00E860AC" w14:paraId="2FCBC6D7" w14:textId="77777777">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0C260E3E" w14:textId="77777777" w:rsidR="00E860AC" w:rsidRDefault="00FA225A">
            <w:pPr>
              <w:widowControl w:val="0"/>
              <w:jc w:val="center"/>
              <w:rPr>
                <w:sz w:val="20"/>
                <w:szCs w:val="20"/>
              </w:rPr>
            </w:pPr>
            <w:r>
              <w:rPr>
                <w:sz w:val="20"/>
                <w:szCs w:val="20"/>
              </w:rPr>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2AFD2828" w14:textId="77777777" w:rsidR="00E860AC" w:rsidRDefault="00FA225A">
            <w:pPr>
              <w:widowControl w:val="0"/>
              <w:jc w:val="center"/>
              <w:rPr>
                <w:sz w:val="20"/>
                <w:szCs w:val="20"/>
              </w:rPr>
            </w:pPr>
            <w:r>
              <w:rPr>
                <w:sz w:val="20"/>
                <w:szCs w:val="20"/>
              </w:rPr>
              <w:t>Severe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4CFA52E2" w14:textId="77777777" w:rsidR="00E860AC" w:rsidRDefault="00FA225A">
            <w:pPr>
              <w:widowControl w:val="0"/>
              <w:jc w:val="center"/>
              <w:rPr>
                <w:sz w:val="20"/>
                <w:szCs w:val="20"/>
              </w:rPr>
            </w:pPr>
            <w:r>
              <w:rPr>
                <w:sz w:val="20"/>
                <w:szCs w:val="20"/>
              </w:rPr>
              <w:t>-0.0015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3A4A8576" w14:textId="77777777" w:rsidR="00E860AC" w:rsidRDefault="00FA225A">
            <w:pPr>
              <w:widowControl w:val="0"/>
              <w:jc w:val="center"/>
              <w:rPr>
                <w:sz w:val="20"/>
                <w:szCs w:val="20"/>
              </w:rPr>
            </w:pPr>
            <w:r>
              <w:rPr>
                <w:sz w:val="20"/>
                <w:szCs w:val="20"/>
              </w:rPr>
              <w:t>-0.0107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57EEE625" w14:textId="77777777" w:rsidR="00E860AC" w:rsidRDefault="00FA225A">
            <w:pPr>
              <w:widowControl w:val="0"/>
              <w:jc w:val="center"/>
              <w:rPr>
                <w:sz w:val="20"/>
                <w:szCs w:val="20"/>
              </w:rPr>
            </w:pPr>
            <w:r>
              <w:rPr>
                <w:sz w:val="20"/>
                <w:szCs w:val="20"/>
              </w:rPr>
              <w:t>0.0073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02FFF0F6" w14:textId="77777777" w:rsidR="00E860AC" w:rsidRDefault="00FA225A">
            <w:pPr>
              <w:widowControl w:val="0"/>
              <w:jc w:val="center"/>
              <w:rPr>
                <w:sz w:val="20"/>
                <w:szCs w:val="20"/>
              </w:rPr>
            </w:pPr>
            <w:r>
              <w:rPr>
                <w:sz w:val="20"/>
                <w:szCs w:val="20"/>
              </w:rPr>
              <w:t>0.67</w:t>
            </w:r>
          </w:p>
        </w:tc>
      </w:tr>
      <w:tr w:rsidR="00E860AC" w14:paraId="71B1ED3F" w14:textId="77777777">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3797E5CC" w14:textId="77777777" w:rsidR="00E860AC" w:rsidRDefault="00FA225A">
            <w:pPr>
              <w:widowControl w:val="0"/>
              <w:jc w:val="center"/>
              <w:rPr>
                <w:sz w:val="20"/>
                <w:szCs w:val="20"/>
              </w:rPr>
            </w:pPr>
            <w:r>
              <w:rPr>
                <w:sz w:val="20"/>
                <w:szCs w:val="20"/>
              </w:rPr>
              <w:t>Ambient</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59579CB9" w14:textId="77777777" w:rsidR="00E860AC" w:rsidRDefault="00FA225A">
            <w:pPr>
              <w:widowControl w:val="0"/>
              <w:jc w:val="center"/>
              <w:rPr>
                <w:sz w:val="20"/>
                <w:szCs w:val="20"/>
              </w:rPr>
            </w:pPr>
            <w:r>
              <w:rPr>
                <w:sz w:val="20"/>
                <w:szCs w:val="20"/>
              </w:rPr>
              <w:t>Moderate</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11244857" w14:textId="77777777" w:rsidR="00E860AC" w:rsidRDefault="00FA225A">
            <w:pPr>
              <w:widowControl w:val="0"/>
              <w:jc w:val="center"/>
              <w:rPr>
                <w:sz w:val="20"/>
                <w:szCs w:val="20"/>
              </w:rPr>
            </w:pPr>
            <w:r>
              <w:rPr>
                <w:sz w:val="20"/>
                <w:szCs w:val="20"/>
              </w:rPr>
              <w:t>-0.0123</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37F7F0FF" w14:textId="77777777" w:rsidR="00E860AC" w:rsidRDefault="00FA225A">
            <w:pPr>
              <w:widowControl w:val="0"/>
              <w:jc w:val="center"/>
              <w:rPr>
                <w:sz w:val="20"/>
                <w:szCs w:val="20"/>
              </w:rPr>
            </w:pPr>
            <w:r>
              <w:rPr>
                <w:sz w:val="20"/>
                <w:szCs w:val="20"/>
              </w:rPr>
              <w:t>-0.0207</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3DE533BD" w14:textId="77777777" w:rsidR="00E860AC" w:rsidRDefault="00FA225A">
            <w:pPr>
              <w:widowControl w:val="0"/>
              <w:jc w:val="center"/>
              <w:rPr>
                <w:sz w:val="20"/>
                <w:szCs w:val="20"/>
              </w:rPr>
            </w:pPr>
            <w:r>
              <w:rPr>
                <w:sz w:val="20"/>
                <w:szCs w:val="20"/>
              </w:rPr>
              <w:t>-0.0035</w:t>
            </w:r>
          </w:p>
        </w:tc>
        <w:tc>
          <w:tcPr>
            <w:tcW w:w="1560" w:type="dxa"/>
            <w:tcBorders>
              <w:top w:val="single" w:sz="7" w:space="0" w:color="666666"/>
              <w:left w:val="single" w:sz="7" w:space="0" w:color="FFFFFF"/>
              <w:bottom w:val="single" w:sz="7" w:space="0" w:color="666666"/>
              <w:right w:val="single" w:sz="7" w:space="0" w:color="FFFFFF"/>
            </w:tcBorders>
            <w:tcMar>
              <w:top w:w="40" w:type="dxa"/>
              <w:left w:w="40" w:type="dxa"/>
              <w:bottom w:w="40" w:type="dxa"/>
              <w:right w:w="40" w:type="dxa"/>
            </w:tcMar>
            <w:vAlign w:val="bottom"/>
          </w:tcPr>
          <w:p w14:paraId="1CFEAFFB" w14:textId="77777777" w:rsidR="00E860AC" w:rsidRDefault="00FA225A">
            <w:pPr>
              <w:widowControl w:val="0"/>
              <w:jc w:val="center"/>
              <w:rPr>
                <w:sz w:val="20"/>
                <w:szCs w:val="20"/>
              </w:rPr>
            </w:pPr>
            <w:r>
              <w:rPr>
                <w:sz w:val="20"/>
                <w:szCs w:val="20"/>
              </w:rPr>
              <w:t>1.00</w:t>
            </w:r>
          </w:p>
        </w:tc>
      </w:tr>
      <w:tr w:rsidR="00E860AC" w14:paraId="10EBFD3E" w14:textId="77777777">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51E78B83" w14:textId="77777777" w:rsidR="00E860AC" w:rsidRDefault="00FA225A">
            <w:pPr>
              <w:widowControl w:val="0"/>
              <w:jc w:val="center"/>
              <w:rPr>
                <w:sz w:val="20"/>
                <w:szCs w:val="20"/>
              </w:rPr>
            </w:pPr>
            <w:r>
              <w:rPr>
                <w:sz w:val="20"/>
                <w:szCs w:val="20"/>
              </w:rPr>
              <w:t>Moderate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3AE003B8" w14:textId="77777777" w:rsidR="00E860AC" w:rsidRDefault="00FA225A">
            <w:pPr>
              <w:widowControl w:val="0"/>
              <w:jc w:val="center"/>
              <w:rPr>
                <w:sz w:val="20"/>
                <w:szCs w:val="20"/>
              </w:rPr>
            </w:pPr>
            <w:r>
              <w:rPr>
                <w:sz w:val="20"/>
                <w:szCs w:val="20"/>
              </w:rPr>
              <w:t>Severe</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3EFB8F99" w14:textId="77777777" w:rsidR="00E860AC" w:rsidRDefault="00FA225A">
            <w:pPr>
              <w:widowControl w:val="0"/>
              <w:jc w:val="center"/>
              <w:rPr>
                <w:sz w:val="20"/>
                <w:szCs w:val="20"/>
              </w:rPr>
            </w:pPr>
            <w:r>
              <w:rPr>
                <w:sz w:val="20"/>
                <w:szCs w:val="20"/>
              </w:rPr>
              <w:t>-0.0033</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53C0ADAF" w14:textId="77777777" w:rsidR="00E860AC" w:rsidRDefault="00FA225A">
            <w:pPr>
              <w:widowControl w:val="0"/>
              <w:jc w:val="center"/>
              <w:rPr>
                <w:sz w:val="20"/>
                <w:szCs w:val="20"/>
              </w:rPr>
            </w:pPr>
            <w:r>
              <w:rPr>
                <w:sz w:val="20"/>
                <w:szCs w:val="20"/>
              </w:rPr>
              <w:t>-0.0125</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21D3E8E5" w14:textId="77777777" w:rsidR="00E860AC" w:rsidRDefault="00FA225A">
            <w:pPr>
              <w:widowControl w:val="0"/>
              <w:jc w:val="center"/>
              <w:rPr>
                <w:sz w:val="20"/>
                <w:szCs w:val="20"/>
              </w:rPr>
            </w:pPr>
            <w:r>
              <w:rPr>
                <w:sz w:val="20"/>
                <w:szCs w:val="20"/>
              </w:rPr>
              <w:t>0.0061</w:t>
            </w:r>
          </w:p>
        </w:tc>
        <w:tc>
          <w:tcPr>
            <w:tcW w:w="1560" w:type="dxa"/>
            <w:tcBorders>
              <w:top w:val="single" w:sz="7" w:space="0" w:color="666666"/>
              <w:left w:val="single" w:sz="7" w:space="0" w:color="FFFFFF"/>
              <w:bottom w:val="single" w:sz="7" w:space="0" w:color="FFFFFF"/>
              <w:right w:val="single" w:sz="7" w:space="0" w:color="FFFFFF"/>
            </w:tcBorders>
            <w:tcMar>
              <w:top w:w="40" w:type="dxa"/>
              <w:left w:w="40" w:type="dxa"/>
              <w:bottom w:w="40" w:type="dxa"/>
              <w:right w:w="40" w:type="dxa"/>
            </w:tcMar>
            <w:vAlign w:val="bottom"/>
          </w:tcPr>
          <w:p w14:paraId="599A5642" w14:textId="77777777" w:rsidR="00E860AC" w:rsidRDefault="00FA225A">
            <w:pPr>
              <w:widowControl w:val="0"/>
              <w:jc w:val="center"/>
              <w:rPr>
                <w:sz w:val="20"/>
                <w:szCs w:val="20"/>
              </w:rPr>
            </w:pPr>
            <w:r>
              <w:rPr>
                <w:sz w:val="20"/>
                <w:szCs w:val="20"/>
              </w:rPr>
              <w:t>0.78</w:t>
            </w:r>
          </w:p>
        </w:tc>
      </w:tr>
    </w:tbl>
    <w:p w14:paraId="485EF024" w14:textId="77777777" w:rsidR="00E860AC" w:rsidRDefault="00FA225A">
      <w:pPr>
        <w:pStyle w:val="Heading2"/>
      </w:pPr>
      <w:bookmarkStart w:id="74" w:name="_5adwp4e76klo" w:colFirst="0" w:colLast="0"/>
      <w:bookmarkEnd w:id="74"/>
      <w:r>
        <w:lastRenderedPageBreak/>
        <w:t>Discussion</w:t>
      </w:r>
    </w:p>
    <w:p w14:paraId="7D2F6CE4" w14:textId="77777777" w:rsidR="00E860AC" w:rsidRDefault="00E860AC">
      <w:pPr>
        <w:ind w:firstLine="720"/>
      </w:pPr>
    </w:p>
    <w:p w14:paraId="1F716289" w14:textId="0B121DC1" w:rsidR="00E860AC" w:rsidRDefault="00FA225A">
      <w:r>
        <w:t xml:space="preserve">Calcifying marine species living at high latitudes may be particularly vulnerable to the impacts of ocean acidification due to more extreme changes projected to occur in those regions </w:t>
      </w:r>
      <w:hyperlink r:id="rId57">
        <w:r>
          <w:t>(</w:t>
        </w:r>
      </w:hyperlink>
      <w:r>
        <w:t>Cooley et al. 2022</w:t>
      </w:r>
      <w:hyperlink r:id="rId58">
        <w:r>
          <w:t>; Pilcher et al., 2022)</w:t>
        </w:r>
      </w:hyperlink>
      <w:r>
        <w:t xml:space="preserve">. Crustaceans in some high latitude regions are likely already experiencing acidified conditions seasonally; </w:t>
      </w:r>
      <w:ins w:id="75" w:author="Shallin.Busch" w:date="2022-11-28T09:28:00Z">
        <w:r w:rsidR="00143D64">
          <w:t xml:space="preserve">at present </w:t>
        </w:r>
      </w:ins>
      <w:r>
        <w:t xml:space="preserve">the Bering Sea shelf </w:t>
      </w:r>
      <w:del w:id="76" w:author="Shallin.Busch" w:date="2022-11-28T09:28:00Z">
        <w:r w:rsidDel="00143D64">
          <w:delText xml:space="preserve">already </w:delText>
        </w:r>
      </w:del>
      <w:r>
        <w:t xml:space="preserve">drops to seasonal lows of around pH 7.5 (Mathis et al. 2014) and mean bottom pH is projected to drop by a further 0.3 units by 2100 (Pilcher et al. 2022). Red king crab, which is one of several valuable commercial fisheries in Alaskan waters, are sensitive to changes in ocean chemistry, resulting in high mortality and decreased growth </w:t>
      </w:r>
      <w:hyperlink r:id="rId59">
        <w:r>
          <w:rPr>
            <w:color w:val="000000"/>
          </w:rPr>
          <w:t>(Long et al., 2013; Coffey et al., 2017)</w:t>
        </w:r>
      </w:hyperlink>
      <w:r>
        <w:t>. Understanding which aspects of red king crab physiology are altered in acidified conditions, and which are critical to their survival, is important for understanding their adaptive potential and predicting population dynamics. Here, we provide the first study to describe the molecular signatures of juvenile red king crab that were reared from the larval stage in acidified conditions.</w:t>
      </w:r>
    </w:p>
    <w:p w14:paraId="5BDDF769" w14:textId="44461AD2" w:rsidR="00E860AC" w:rsidRDefault="00FA225A">
      <w:pPr>
        <w:ind w:firstLine="720"/>
      </w:pPr>
      <w:r>
        <w:t xml:space="preserve">Overall, RKC reared in OA are physiologically limited. </w:t>
      </w:r>
      <w:commentRangeStart w:id="77"/>
      <w:r>
        <w:t xml:space="preserve">There was a general reduction in transcriptional activity and inter-individual variability in OA-reared crab, suggesting that OA reduces the breadth of physiological functions compared to crabs reared in ambient seawater. </w:t>
      </w:r>
      <w:commentRangeEnd w:id="77"/>
      <w:r w:rsidR="00143D64">
        <w:rPr>
          <w:rStyle w:val="CommentReference"/>
        </w:rPr>
        <w:commentReference w:id="77"/>
      </w:r>
      <w:r>
        <w:t xml:space="preserve">Functional analysis indicates that energy production </w:t>
      </w:r>
      <w:proofErr w:type="gramStart"/>
      <w:r>
        <w:t>is depressed</w:t>
      </w:r>
      <w:proofErr w:type="gramEnd"/>
      <w:r>
        <w:t xml:space="preserve"> in OA conditions, which likely explains observed decreases in biosynthesis, the immune system, and myriad metabolic processes. The limited energy is shunted towards transcriptional regulation mechanisms, signaling systems, and control of growth. Transposable elements</w:t>
      </w:r>
      <w:ins w:id="78" w:author="Shallin.Busch" w:date="2022-11-28T09:35:00Z">
        <w:r w:rsidR="00C27E4A">
          <w:t xml:space="preserve"> (TEs)</w:t>
        </w:r>
      </w:ins>
      <w:r>
        <w:t xml:space="preserve"> in OA-reared crab were highly active, particularly in the most severe OA treatment, and </w:t>
      </w:r>
      <w:proofErr w:type="gramStart"/>
      <w:r>
        <w:t>were expressed</w:t>
      </w:r>
      <w:proofErr w:type="gramEnd"/>
      <w:r>
        <w:t xml:space="preserve"> at consistent levels, suggesting that TEs play a role in the OA-stress response. Expression patterns across multiple pCO</w:t>
      </w:r>
      <w:r>
        <w:rPr>
          <w:vertAlign w:val="subscript"/>
        </w:rPr>
        <w:t>2</w:t>
      </w:r>
      <w:r>
        <w:t xml:space="preserve"> treatments reveal that much of the RKC transcriptome responds to OA in a dose-dependent manner, with most differentially expressed genes correlating negatively (42%) or positively (35%) with pCO</w:t>
      </w:r>
      <w:r>
        <w:rPr>
          <w:vertAlign w:val="subscript"/>
        </w:rPr>
        <w:t>2</w:t>
      </w:r>
      <w:r>
        <w:t xml:space="preserve">. In the remainder of this section we expand on effects to transposable element activity, describe other processes that are triggered and suppressed by OA exposure during development in red king crab, and expand on effects of OA on the immune system. Finally, we discuss differences in gene expression variation observed among treatments, and consider whether there were significant genetic differences among treatment groups that may have contributed to the observed gene expression profiles. </w:t>
      </w:r>
    </w:p>
    <w:p w14:paraId="6D696895" w14:textId="77777777" w:rsidR="00E860AC" w:rsidRDefault="00FA225A">
      <w:pPr>
        <w:pStyle w:val="Heading5"/>
      </w:pPr>
      <w:bookmarkStart w:id="79" w:name="_g7jf99gokcxa" w:colFirst="0" w:colLast="0"/>
      <w:bookmarkEnd w:id="79"/>
      <w:r>
        <w:t xml:space="preserve">Transposable elements are highly active in OA-reared crab </w:t>
      </w:r>
    </w:p>
    <w:p w14:paraId="7FDE1C7A" w14:textId="2BAC270A" w:rsidR="00E860AC" w:rsidRDefault="00FA225A">
      <w:r>
        <w:t xml:space="preserve">Many of the genes upregulated </w:t>
      </w:r>
      <w:del w:id="80" w:author="Shallin.Busch" w:date="2022-11-28T09:50:00Z">
        <w:r w:rsidDel="00C84474">
          <w:delText xml:space="preserve">in </w:delText>
        </w:r>
      </w:del>
      <w:ins w:id="81" w:author="Shallin.Busch" w:date="2022-11-28T09:50:00Z">
        <w:r w:rsidR="00C84474">
          <w:t>under</w:t>
        </w:r>
        <w:r w:rsidR="00C84474">
          <w:t xml:space="preserve"> </w:t>
        </w:r>
      </w:ins>
      <w:r>
        <w:t xml:space="preserve">OA </w:t>
      </w:r>
      <w:ins w:id="82" w:author="Shallin.Busch" w:date="2022-11-28T09:50:00Z">
        <w:r w:rsidR="00C84474">
          <w:t xml:space="preserve">conditions </w:t>
        </w:r>
      </w:ins>
      <w:r>
        <w:t xml:space="preserve">were </w:t>
      </w:r>
      <w:del w:id="83" w:author="Shallin.Busch" w:date="2022-11-28T09:35:00Z">
        <w:r w:rsidDel="00C27E4A">
          <w:delText>transposable elements (</w:delText>
        </w:r>
      </w:del>
      <w:r>
        <w:t>TEs</w:t>
      </w:r>
      <w:del w:id="84" w:author="Shallin.Busch" w:date="2022-11-28T09:35:00Z">
        <w:r w:rsidDel="00C27E4A">
          <w:delText>)</w:delText>
        </w:r>
      </w:del>
      <w:r>
        <w:t xml:space="preserve">. While TEs were present in all gene sets, including those that were more active in ambient conditions, they comprised a much larger percentage of genes upregulated in OA-reared crab </w:t>
      </w:r>
      <w:commentRangeStart w:id="85"/>
      <w:r>
        <w:t xml:space="preserve">(Figure 7). </w:t>
      </w:r>
      <w:commentRangeEnd w:id="85"/>
      <w:r w:rsidR="00C84474">
        <w:rPr>
          <w:rStyle w:val="CommentReference"/>
        </w:rPr>
        <w:commentReference w:id="85"/>
      </w:r>
      <w:r>
        <w:t xml:space="preserve">TEs, or “jumping genes”, are DNA elements that move to new locations in the genome when activated, resulting in insertional mutations </w:t>
      </w:r>
      <w:hyperlink r:id="rId60">
        <w:r>
          <w:rPr>
            <w:color w:val="000000"/>
          </w:rPr>
          <w:t>(Bourque et al., 2018)</w:t>
        </w:r>
      </w:hyperlink>
      <w:r>
        <w:t xml:space="preserve">. Retrotransposons, the class of TEs detected in our study, are mobilized by a copy-and-paste mechanism where the DNA sequence is transcribed and an RNA intermediary is then reverse-transcribed into a cDNA copy before being integrated into the genome </w:t>
      </w:r>
      <w:hyperlink r:id="rId61">
        <w:r>
          <w:rPr>
            <w:color w:val="000000"/>
          </w:rPr>
          <w:t>(</w:t>
        </w:r>
        <w:proofErr w:type="spellStart"/>
        <w:r>
          <w:rPr>
            <w:color w:val="000000"/>
          </w:rPr>
          <w:t>Casacuberta</w:t>
        </w:r>
        <w:proofErr w:type="spellEnd"/>
        <w:r>
          <w:rPr>
            <w:color w:val="000000"/>
          </w:rPr>
          <w:t xml:space="preserve"> and González, 2013)</w:t>
        </w:r>
      </w:hyperlink>
      <w:r>
        <w:t xml:space="preserve">. Increased transposable element activity in response to environmental stress is well documented in a variety of eukaryotes </w:t>
      </w:r>
      <w:hyperlink r:id="rId62">
        <w:r>
          <w:rPr>
            <w:color w:val="000000"/>
          </w:rPr>
          <w:t>(</w:t>
        </w:r>
        <w:proofErr w:type="spellStart"/>
        <w:r>
          <w:rPr>
            <w:color w:val="000000"/>
          </w:rPr>
          <w:t>Horváth</w:t>
        </w:r>
        <w:proofErr w:type="spellEnd"/>
        <w:r>
          <w:rPr>
            <w:color w:val="000000"/>
          </w:rPr>
          <w:t xml:space="preserve"> et al., 2017)</w:t>
        </w:r>
      </w:hyperlink>
      <w:r>
        <w:t xml:space="preserve">. There have been, however, </w:t>
      </w:r>
      <w:r>
        <w:lastRenderedPageBreak/>
        <w:t xml:space="preserve">only a few studies to detect stress-activated TEs in marine crustaceans </w:t>
      </w:r>
      <w:hyperlink r:id="rId63">
        <w:r>
          <w:rPr>
            <w:color w:val="000000"/>
          </w:rPr>
          <w:t>(de la Vega et al., 2007)</w:t>
        </w:r>
      </w:hyperlink>
      <w:r>
        <w:t xml:space="preserve">, and to our knowledge this is the first to do so in response to </w:t>
      </w:r>
      <w:del w:id="86" w:author="Shallin.Busch" w:date="2022-11-28T09:51:00Z">
        <w:r w:rsidDel="00C84474">
          <w:delText>ocean acidification</w:delText>
        </w:r>
      </w:del>
      <w:ins w:id="87" w:author="Shallin.Busch" w:date="2022-11-28T09:51:00Z">
        <w:r w:rsidR="00C84474">
          <w:t>OA</w:t>
        </w:r>
      </w:ins>
      <w:r>
        <w:t xml:space="preserve">. While TEs comprise large portions of the genomes of arthropods </w:t>
      </w:r>
      <w:hyperlink r:id="rId64">
        <w:r>
          <w:rPr>
            <w:color w:val="000000"/>
          </w:rPr>
          <w:t>(Wu and Lu, 2019)</w:t>
        </w:r>
      </w:hyperlink>
      <w:r>
        <w:t xml:space="preserve">, including crustaceans </w:t>
      </w:r>
      <w:hyperlink r:id="rId65">
        <w:r>
          <w:rPr>
            <w:color w:val="000000"/>
          </w:rPr>
          <w:t xml:space="preserve">(Tang et al., 2021; </w:t>
        </w:r>
        <w:proofErr w:type="spellStart"/>
        <w:r>
          <w:rPr>
            <w:color w:val="000000"/>
          </w:rPr>
          <w:t>Veldsman</w:t>
        </w:r>
        <w:proofErr w:type="spellEnd"/>
        <w:r>
          <w:rPr>
            <w:color w:val="000000"/>
          </w:rPr>
          <w:t xml:space="preserve"> et al., 2021b)</w:t>
        </w:r>
      </w:hyperlink>
      <w:r>
        <w:t xml:space="preserve">, previous transcriptional characterization of stress-responses in crustaceans may have overlooked TE’s due to the common practice of masking repeat elements from genomes during analysis </w:t>
      </w:r>
      <w:hyperlink r:id="rId66">
        <w:r>
          <w:rPr>
            <w:color w:val="000000"/>
          </w:rPr>
          <w:t>(</w:t>
        </w:r>
        <w:proofErr w:type="spellStart"/>
        <w:r>
          <w:rPr>
            <w:color w:val="000000"/>
          </w:rPr>
          <w:t>Lanciano</w:t>
        </w:r>
        <w:proofErr w:type="spellEnd"/>
        <w:r>
          <w:rPr>
            <w:color w:val="000000"/>
          </w:rPr>
          <w:t xml:space="preserve"> and </w:t>
        </w:r>
        <w:proofErr w:type="spellStart"/>
        <w:r>
          <w:rPr>
            <w:color w:val="000000"/>
          </w:rPr>
          <w:t>Cristofari</w:t>
        </w:r>
        <w:proofErr w:type="spellEnd"/>
        <w:r>
          <w:rPr>
            <w:color w:val="000000"/>
          </w:rPr>
          <w:t>, 2020)</w:t>
        </w:r>
      </w:hyperlink>
      <w:r>
        <w:t xml:space="preserve">. Recent reports from a wide range of other taxa have also implicated TEs in the OA-response, including anemones </w:t>
      </w:r>
      <w:hyperlink r:id="rId67">
        <w:r>
          <w:rPr>
            <w:color w:val="000000"/>
          </w:rPr>
          <w:t>(</w:t>
        </w:r>
        <w:proofErr w:type="spellStart"/>
        <w:r>
          <w:rPr>
            <w:color w:val="000000"/>
          </w:rPr>
          <w:t>Urbarova</w:t>
        </w:r>
        <w:proofErr w:type="spellEnd"/>
        <w:r>
          <w:rPr>
            <w:color w:val="000000"/>
          </w:rPr>
          <w:t xml:space="preserve"> et al., 2019)</w:t>
        </w:r>
      </w:hyperlink>
      <w:r>
        <w:t xml:space="preserve">, clams </w:t>
      </w:r>
      <w:hyperlink r:id="rId68">
        <w:r>
          <w:rPr>
            <w:color w:val="000000"/>
          </w:rPr>
          <w:t>(Lesser et al., 2019)</w:t>
        </w:r>
      </w:hyperlink>
      <w:r>
        <w:t xml:space="preserve">, and diatoms </w:t>
      </w:r>
      <w:hyperlink r:id="rId69">
        <w:r>
          <w:rPr>
            <w:color w:val="000000"/>
          </w:rPr>
          <w:t>(Huang et al., 2018)</w:t>
        </w:r>
      </w:hyperlink>
      <w:r>
        <w:t xml:space="preserve">. This breadth of taxa, which now includes crustaceans, suggests that TEs are </w:t>
      </w:r>
      <w:ins w:id="88" w:author="Shallin.Busch" w:date="2022-11-28T09:55:00Z">
        <w:r w:rsidR="00C84474">
          <w:t>a common response to exposure to acidified conditions</w:t>
        </w:r>
      </w:ins>
      <w:commentRangeStart w:id="89"/>
      <w:del w:id="90" w:author="Shallin.Busch" w:date="2022-11-28T09:55:00Z">
        <w:r w:rsidDel="00C84474">
          <w:delText>biomarkers</w:delText>
        </w:r>
        <w:commentRangeEnd w:id="89"/>
        <w:r w:rsidR="00C84474" w:rsidDel="00C84474">
          <w:rPr>
            <w:rStyle w:val="CommentReference"/>
          </w:rPr>
          <w:commentReference w:id="89"/>
        </w:r>
        <w:r w:rsidDel="00C84474">
          <w:delText xml:space="preserve"> for OA-induced stress</w:delText>
        </w:r>
      </w:del>
      <w:r>
        <w:t>.</w:t>
      </w:r>
    </w:p>
    <w:p w14:paraId="06F77A5F" w14:textId="77777777" w:rsidR="00E860AC" w:rsidRDefault="00AA09AD">
      <w:pPr>
        <w:ind w:firstLine="720"/>
      </w:pPr>
      <w:r>
        <w:rPr>
          <w:noProof/>
          <w:lang w:val="en-US"/>
        </w:rPr>
        <w:drawing>
          <wp:anchor distT="57150" distB="57150" distL="57150" distR="57150" simplePos="0" relativeHeight="251662336" behindDoc="0" locked="0" layoutInCell="1" hidden="0" allowOverlap="1" wp14:anchorId="56BAF10B" wp14:editId="5CBE0AA9">
            <wp:simplePos x="0" y="0"/>
            <wp:positionH relativeFrom="column">
              <wp:posOffset>22860</wp:posOffset>
            </wp:positionH>
            <wp:positionV relativeFrom="paragraph">
              <wp:posOffset>2435860</wp:posOffset>
            </wp:positionV>
            <wp:extent cx="2585720" cy="3935730"/>
            <wp:effectExtent l="0" t="0" r="5080" b="7620"/>
            <wp:wrapSquare wrapText="bothSides" distT="57150" distB="57150" distL="57150" distR="5715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0"/>
                    <a:srcRect t="202" b="202"/>
                    <a:stretch>
                      <a:fillRect/>
                    </a:stretch>
                  </pic:blipFill>
                  <pic:spPr>
                    <a:xfrm>
                      <a:off x="0" y="0"/>
                      <a:ext cx="2585720" cy="3935730"/>
                    </a:xfrm>
                    <a:prstGeom prst="rect">
                      <a:avLst/>
                    </a:prstGeom>
                    <a:ln/>
                  </pic:spPr>
                </pic:pic>
              </a:graphicData>
            </a:graphic>
          </wp:anchor>
        </w:drawing>
      </w:r>
      <w:r w:rsidR="00FA225A">
        <w:t xml:space="preserve">Why TEs can become activated under stress is still under debate, as is whether they are detrimental or beneficial to an organism’s survival </w:t>
      </w:r>
      <w:hyperlink r:id="rId71">
        <w:r w:rsidR="00FA225A">
          <w:rPr>
            <w:color w:val="000000"/>
          </w:rPr>
          <w:t>(</w:t>
        </w:r>
        <w:proofErr w:type="spellStart"/>
        <w:r w:rsidR="00FA225A">
          <w:rPr>
            <w:color w:val="000000"/>
          </w:rPr>
          <w:t>Casacuberta</w:t>
        </w:r>
        <w:proofErr w:type="spellEnd"/>
        <w:r w:rsidR="00FA225A">
          <w:rPr>
            <w:color w:val="000000"/>
          </w:rPr>
          <w:t xml:space="preserve"> and González, 2013)</w:t>
        </w:r>
      </w:hyperlink>
      <w:r w:rsidR="00FA225A">
        <w:t xml:space="preserve">. TEs may become more active because the mechanisms that suppress them are no longer functioning, which could negatively affect fitness due to pathological mutations. Alternatively, stress-activated TE’s could act as regulatory elements and/or increase diversity of proteins available to the organism, which could increase fitness </w:t>
      </w:r>
      <w:commentRangeStart w:id="91"/>
      <w:r w:rsidR="00FA225A">
        <w:t>through beneficial phenotypic variation</w:t>
      </w:r>
      <w:commentRangeEnd w:id="91"/>
      <w:r w:rsidR="00C84474">
        <w:rPr>
          <w:rStyle w:val="CommentReference"/>
        </w:rPr>
        <w:commentReference w:id="91"/>
      </w:r>
      <w:r w:rsidR="00FA225A">
        <w:t xml:space="preserve">. TEs may also be a component of the antiviral defense system, as they can stimulate the antiviral inflammatory response </w:t>
      </w:r>
      <w:hyperlink r:id="rId72">
        <w:r w:rsidR="00FA225A">
          <w:rPr>
            <w:color w:val="000000"/>
          </w:rPr>
          <w:t>(</w:t>
        </w:r>
        <w:proofErr w:type="spellStart"/>
        <w:r w:rsidR="00FA225A">
          <w:rPr>
            <w:color w:val="000000"/>
          </w:rPr>
          <w:t>Macchietto</w:t>
        </w:r>
        <w:proofErr w:type="spellEnd"/>
        <w:r w:rsidR="00FA225A">
          <w:rPr>
            <w:color w:val="000000"/>
          </w:rPr>
          <w:t xml:space="preserve"> et al., 2020; Hale, 2022)</w:t>
        </w:r>
      </w:hyperlink>
      <w:r w:rsidR="00FA225A">
        <w:t xml:space="preserve">. Determining how TE activity affected gene function and RKC tolerance of OA is beyond the scope of this study. However, many genes that were upregulated at consistent levels among OA-exposed individuals were TEs, suggesting that TE mobilization was a component of the RKC stress-response system, rather than simply the result of genomic instability. Given the poor performance of red king crab in previous OA studies, any added benefit of increased TE activity does not sufficiently mitigate negative effects, at least in the short-term. Yet, OA-induced TE activity may benefit RKC at an evolutionary scale, given that it could provide a mechanism for rapidly increasing genetic variability </w:t>
      </w:r>
      <w:hyperlink r:id="rId73">
        <w:r w:rsidR="00FA225A">
          <w:rPr>
            <w:color w:val="000000"/>
          </w:rPr>
          <w:t>(</w:t>
        </w:r>
        <w:proofErr w:type="spellStart"/>
        <w:r w:rsidR="00FA225A">
          <w:rPr>
            <w:color w:val="000000"/>
          </w:rPr>
          <w:t>Horváth</w:t>
        </w:r>
        <w:proofErr w:type="spellEnd"/>
        <w:r w:rsidR="00FA225A">
          <w:rPr>
            <w:color w:val="000000"/>
          </w:rPr>
          <w:t xml:space="preserve"> et al., 2017; </w:t>
        </w:r>
        <w:proofErr w:type="spellStart"/>
        <w:r w:rsidR="00FA225A">
          <w:rPr>
            <w:color w:val="000000"/>
          </w:rPr>
          <w:t>Pimpinelli</w:t>
        </w:r>
        <w:proofErr w:type="spellEnd"/>
        <w:r w:rsidR="00FA225A">
          <w:rPr>
            <w:color w:val="000000"/>
          </w:rPr>
          <w:t xml:space="preserve"> and </w:t>
        </w:r>
        <w:proofErr w:type="spellStart"/>
        <w:r w:rsidR="00FA225A">
          <w:rPr>
            <w:color w:val="000000"/>
          </w:rPr>
          <w:t>Piacentini</w:t>
        </w:r>
        <w:proofErr w:type="spellEnd"/>
        <w:r w:rsidR="00FA225A">
          <w:rPr>
            <w:color w:val="000000"/>
          </w:rPr>
          <w:t>, 2020)</w:t>
        </w:r>
      </w:hyperlink>
      <w:r w:rsidR="00FA225A">
        <w:t xml:space="preserve">. It would be informative to examine whether the stress-induced mobilization of TE’s increases mutation rates by re-integration into the germline, resulting in heritable changes to the genome, which can occur in other species </w:t>
      </w:r>
      <w:hyperlink r:id="rId74">
        <w:r w:rsidR="00FA225A">
          <w:rPr>
            <w:color w:val="000000"/>
          </w:rPr>
          <w:t>(Ito et al., 2016)</w:t>
        </w:r>
      </w:hyperlink>
      <w:r w:rsidR="00FA225A">
        <w:t xml:space="preserve">. If so, this could provide a mechanism by which OA exposure increases phenotypic diversity across generations.  </w:t>
      </w:r>
    </w:p>
    <w:p w14:paraId="5F1E4056" w14:textId="77777777" w:rsidR="00AA09AD" w:rsidRDefault="00AA09AD" w:rsidP="00AA09AD">
      <w:pPr>
        <w:rPr>
          <w:b/>
          <w:sz w:val="21"/>
          <w:szCs w:val="21"/>
        </w:rPr>
      </w:pPr>
    </w:p>
    <w:p w14:paraId="26971B6E" w14:textId="77777777" w:rsidR="00AA09AD" w:rsidRDefault="00AA09AD" w:rsidP="00AA09AD">
      <w:pPr>
        <w:rPr>
          <w:sz w:val="21"/>
          <w:szCs w:val="21"/>
        </w:rPr>
      </w:pPr>
      <w:r>
        <w:rPr>
          <w:b/>
          <w:sz w:val="21"/>
          <w:szCs w:val="21"/>
        </w:rPr>
        <w:t>Figure 7</w:t>
      </w:r>
      <w:r>
        <w:rPr>
          <w:sz w:val="21"/>
          <w:szCs w:val="21"/>
        </w:rPr>
        <w:t xml:space="preserve">: The percent of genes in each co-expressed gene module and differentially expressed gene set (DEGs) that are transposable elements (TEs), categorized by whether genes were downregulated or upregulated in OA relative to ambient treatment. The </w:t>
      </w:r>
      <w:r>
        <w:rPr>
          <w:sz w:val="21"/>
          <w:szCs w:val="21"/>
        </w:rPr>
        <w:lastRenderedPageBreak/>
        <w:t xml:space="preserve">proportion of all genes examined that were TEs (64%) is indicated by the dotted line. TEs were identified by searching within the protein names for the words transposon, transposable, LINE, </w:t>
      </w:r>
      <w:proofErr w:type="spellStart"/>
      <w:r>
        <w:rPr>
          <w:sz w:val="21"/>
          <w:szCs w:val="21"/>
        </w:rPr>
        <w:t>retrotransposable</w:t>
      </w:r>
      <w:proofErr w:type="spellEnd"/>
      <w:r>
        <w:rPr>
          <w:sz w:val="21"/>
          <w:szCs w:val="21"/>
        </w:rPr>
        <w:t xml:space="preserve"> element, transposable element, mobile element jockey, and pol polyprotein. Lines in the middle of each boxplot indicate the median percent TEs in downregulated and upregulated gene sets.</w:t>
      </w:r>
    </w:p>
    <w:p w14:paraId="0E040BED" w14:textId="77777777" w:rsidR="00E860AC" w:rsidRDefault="00FA225A">
      <w:pPr>
        <w:pStyle w:val="Heading5"/>
      </w:pPr>
      <w:bookmarkStart w:id="92" w:name="_hszwpoxvbkxj" w:colFirst="0" w:colLast="0"/>
      <w:bookmarkEnd w:id="92"/>
      <w:r>
        <w:t xml:space="preserve">Processes that are suppressed in the OA-environment </w:t>
      </w:r>
    </w:p>
    <w:p w14:paraId="4C4A4915" w14:textId="764CCD26" w:rsidR="00E860AC" w:rsidRDefault="00FA225A">
      <w:r>
        <w:t xml:space="preserve">OA resulted in a widespread downregulation of metabolic processes involved in multiple respiratory pathways, metabolism of a variety of compounds, and protein synthesis machinery. Reduced metabolic activity may be one way that </w:t>
      </w:r>
      <w:ins w:id="93" w:author="Shallin.Busch" w:date="2022-11-28T10:12:00Z">
        <w:r w:rsidR="008C6D6E">
          <w:t xml:space="preserve">RKCs </w:t>
        </w:r>
      </w:ins>
      <w:del w:id="94" w:author="Shallin.Busch" w:date="2022-11-28T10:12:00Z">
        <w:r w:rsidDel="008C6D6E">
          <w:delText xml:space="preserve">red king crabs </w:delText>
        </w:r>
      </w:del>
      <w:r>
        <w:t xml:space="preserve">mitigate acidosis </w:t>
      </w:r>
      <w:hyperlink r:id="rId75">
        <w:r>
          <w:rPr>
            <w:color w:val="000000"/>
          </w:rPr>
          <w:t>(</w:t>
        </w:r>
        <w:proofErr w:type="spellStart"/>
        <w:r>
          <w:rPr>
            <w:color w:val="000000"/>
          </w:rPr>
          <w:t>Michaelidis</w:t>
        </w:r>
        <w:proofErr w:type="spellEnd"/>
        <w:r>
          <w:rPr>
            <w:color w:val="000000"/>
          </w:rPr>
          <w:t xml:space="preserve"> et al., 2005; Small et al., 2010)</w:t>
        </w:r>
      </w:hyperlink>
      <w:r>
        <w:t>. Carbon dioxide is produced during respiration, therefore a decrease in metabolic activity reduces internal CO</w:t>
      </w:r>
      <w:r>
        <w:rPr>
          <w:vertAlign w:val="subscript"/>
        </w:rPr>
        <w:t>2</w:t>
      </w:r>
      <w:r>
        <w:t xml:space="preserve"> production. Decreased mitochondrial activity can also reduce oxidative cellular stress by reducing mitochondrial production of reactive oxygen species, which might otherwise increase due to environmental stressors </w:t>
      </w:r>
      <w:hyperlink r:id="rId76">
        <w:r>
          <w:rPr>
            <w:color w:val="000000"/>
          </w:rPr>
          <w:t>(</w:t>
        </w:r>
        <w:proofErr w:type="spellStart"/>
        <w:r>
          <w:rPr>
            <w:color w:val="000000"/>
          </w:rPr>
          <w:t>Pörtner</w:t>
        </w:r>
        <w:proofErr w:type="spellEnd"/>
        <w:r>
          <w:rPr>
            <w:color w:val="000000"/>
          </w:rPr>
          <w:t xml:space="preserve">, 2010; </w:t>
        </w:r>
        <w:proofErr w:type="spellStart"/>
        <w:r>
          <w:rPr>
            <w:color w:val="000000"/>
          </w:rPr>
          <w:t>Rato</w:t>
        </w:r>
        <w:proofErr w:type="spellEnd"/>
        <w:r>
          <w:rPr>
            <w:color w:val="000000"/>
          </w:rPr>
          <w:t xml:space="preserve"> et al., 2017; Rivera-Ingraham and </w:t>
        </w:r>
        <w:proofErr w:type="spellStart"/>
        <w:r>
          <w:rPr>
            <w:color w:val="000000"/>
          </w:rPr>
          <w:t>Lignot</w:t>
        </w:r>
        <w:proofErr w:type="spellEnd"/>
        <w:r>
          <w:rPr>
            <w:color w:val="000000"/>
          </w:rPr>
          <w:t>, 2017)</w:t>
        </w:r>
      </w:hyperlink>
      <w:r>
        <w:t xml:space="preserve">. Decreased protein synthesis likely reflects energetic limitations in OA-reared crab, and likely contributed to the downregulation of other biosynthesis processes involved in tissue development, cell growth, and cell proliferation. Decreased growth is common for marine invertebrates exposed to OA </w:t>
      </w:r>
      <w:ins w:id="95" w:author="Shallin.Busch" w:date="2022-11-28T10:14:00Z">
        <w:r w:rsidR="008C6D6E">
          <w:t xml:space="preserve">conditions </w:t>
        </w:r>
      </w:ins>
      <w:hyperlink r:id="rId77">
        <w:r>
          <w:rPr>
            <w:color w:val="000000"/>
          </w:rPr>
          <w:t>(</w:t>
        </w:r>
        <w:proofErr w:type="spellStart"/>
        <w:r>
          <w:rPr>
            <w:color w:val="000000"/>
          </w:rPr>
          <w:t>Melzner</w:t>
        </w:r>
        <w:proofErr w:type="spellEnd"/>
        <w:r>
          <w:rPr>
            <w:color w:val="000000"/>
          </w:rPr>
          <w:t xml:space="preserve"> et al., 2019)</w:t>
        </w:r>
      </w:hyperlink>
      <w:r>
        <w:t xml:space="preserve">, including RKC </w:t>
      </w:r>
      <w:hyperlink r:id="rId78">
        <w:r>
          <w:rPr>
            <w:color w:val="000000"/>
          </w:rPr>
          <w:t>(Long et al., 2013, 2019)</w:t>
        </w:r>
      </w:hyperlink>
      <w:r>
        <w:t xml:space="preserve">, but much of the research has highlighted impacts to calcification </w:t>
      </w:r>
      <w:hyperlink r:id="rId79">
        <w:r>
          <w:rPr>
            <w:color w:val="000000"/>
          </w:rPr>
          <w:t>(</w:t>
        </w:r>
        <w:proofErr w:type="spellStart"/>
        <w:r>
          <w:rPr>
            <w:color w:val="000000"/>
          </w:rPr>
          <w:t>Strader</w:t>
        </w:r>
        <w:proofErr w:type="spellEnd"/>
        <w:r>
          <w:rPr>
            <w:color w:val="000000"/>
          </w:rPr>
          <w:t xml:space="preserve"> et al., 2020; </w:t>
        </w:r>
        <w:proofErr w:type="spellStart"/>
        <w:r>
          <w:rPr>
            <w:color w:val="000000"/>
          </w:rPr>
          <w:t>Figuerola</w:t>
        </w:r>
        <w:proofErr w:type="spellEnd"/>
        <w:r>
          <w:rPr>
            <w:color w:val="000000"/>
          </w:rPr>
          <w:t xml:space="preserve"> et al., 2021)</w:t>
        </w:r>
      </w:hyperlink>
      <w:r>
        <w:t xml:space="preserve">. Our findings suggest that growth limitations are systemic, impacting even the most fundamental biosynthesis mechanisms. </w:t>
      </w:r>
    </w:p>
    <w:p w14:paraId="58E27721" w14:textId="5BA34814" w:rsidR="00E860AC" w:rsidRDefault="00FA225A">
      <w:pPr>
        <w:ind w:firstLine="720"/>
      </w:pPr>
      <w:r>
        <w:t xml:space="preserve">Metabolic changes are quite common in response to ocean acidification </w:t>
      </w:r>
      <w:hyperlink r:id="rId80">
        <w:r>
          <w:rPr>
            <w:color w:val="000000"/>
          </w:rPr>
          <w:t xml:space="preserve">(Kelley and </w:t>
        </w:r>
        <w:proofErr w:type="spellStart"/>
        <w:r>
          <w:rPr>
            <w:color w:val="000000"/>
          </w:rPr>
          <w:t>Lunden</w:t>
        </w:r>
        <w:proofErr w:type="spellEnd"/>
        <w:r>
          <w:rPr>
            <w:color w:val="000000"/>
          </w:rPr>
          <w:t xml:space="preserve">; </w:t>
        </w:r>
        <w:proofErr w:type="spellStart"/>
        <w:r>
          <w:rPr>
            <w:color w:val="000000"/>
          </w:rPr>
          <w:t>Strader</w:t>
        </w:r>
        <w:proofErr w:type="spellEnd"/>
        <w:r>
          <w:rPr>
            <w:color w:val="000000"/>
          </w:rPr>
          <w:t xml:space="preserve"> et al., 2020)</w:t>
        </w:r>
      </w:hyperlink>
      <w:r>
        <w:t xml:space="preserve">. Ocean acidification can cause metabolic depression (and more generally, reduction in gene activity) in crustaceans and other marine invertebrates </w:t>
      </w:r>
      <w:proofErr w:type="spellStart"/>
      <w:r>
        <w:t>invertebrates</w:t>
      </w:r>
      <w:proofErr w:type="spellEnd"/>
      <w:r>
        <w:t xml:space="preserve"> </w:t>
      </w:r>
      <w:hyperlink r:id="rId81">
        <w:r>
          <w:rPr>
            <w:color w:val="000000"/>
          </w:rPr>
          <w:t>(</w:t>
        </w:r>
        <w:proofErr w:type="spellStart"/>
        <w:r>
          <w:rPr>
            <w:color w:val="000000"/>
          </w:rPr>
          <w:t>Kaniewska</w:t>
        </w:r>
        <w:proofErr w:type="spellEnd"/>
        <w:r>
          <w:rPr>
            <w:color w:val="000000"/>
          </w:rPr>
          <w:t xml:space="preserve"> et al., 2012; Evans and Watson-Wynn, 2014; Johnson and Hofmann, 2017; </w:t>
        </w:r>
        <w:proofErr w:type="spellStart"/>
        <w:r>
          <w:rPr>
            <w:color w:val="000000"/>
          </w:rPr>
          <w:t>Kriefall</w:t>
        </w:r>
        <w:proofErr w:type="spellEnd"/>
        <w:r>
          <w:rPr>
            <w:color w:val="000000"/>
          </w:rPr>
          <w:t xml:space="preserve"> et al., 2018; </w:t>
        </w:r>
        <w:proofErr w:type="spellStart"/>
        <w:r>
          <w:rPr>
            <w:color w:val="000000"/>
          </w:rPr>
          <w:t>Bogan</w:t>
        </w:r>
        <w:proofErr w:type="spellEnd"/>
        <w:r>
          <w:rPr>
            <w:color w:val="000000"/>
          </w:rPr>
          <w:t xml:space="preserve"> et al., 2020)</w:t>
        </w:r>
      </w:hyperlink>
      <w:r>
        <w:t xml:space="preserve">. In the present study, metabolic processes were downregulated in both the moderate and severe OA treatments, which likely reflects the sensitivity of RKC to changes in ocean chemistry, and suggests that both pH 7.8 and 7.5 are </w:t>
      </w:r>
      <w:del w:id="96" w:author="Shallin.Busch" w:date="2022-11-28T10:15:00Z">
        <w:r w:rsidDel="008C6D6E">
          <w:delText xml:space="preserve">both </w:delText>
        </w:r>
      </w:del>
      <w:r>
        <w:t xml:space="preserve">suboptimal conditions </w:t>
      </w:r>
      <w:del w:id="97" w:author="Shallin.Busch" w:date="2022-11-28T10:15:00Z">
        <w:r w:rsidDel="008C6D6E">
          <w:delText xml:space="preserve"> </w:delText>
        </w:r>
      </w:del>
      <w:hyperlink r:id="rId82">
        <w:r>
          <w:rPr>
            <w:color w:val="000000"/>
          </w:rPr>
          <w:t>(</w:t>
        </w:r>
        <w:proofErr w:type="spellStart"/>
        <w:r>
          <w:rPr>
            <w:color w:val="000000"/>
          </w:rPr>
          <w:t>Sokolova</w:t>
        </w:r>
        <w:proofErr w:type="spellEnd"/>
        <w:r>
          <w:rPr>
            <w:color w:val="000000"/>
          </w:rPr>
          <w:t xml:space="preserve"> et al., 2012)</w:t>
        </w:r>
      </w:hyperlink>
      <w:r>
        <w:t xml:space="preserve">. Given these findings, we might expect metabolic rate to decrease in response to OA in RKC. However, in previous respiration trials </w:t>
      </w:r>
      <w:hyperlink r:id="rId83">
        <w:r>
          <w:rPr>
            <w:color w:val="000000"/>
          </w:rPr>
          <w:t>(Long et al., 2019)</w:t>
        </w:r>
      </w:hyperlink>
      <w:r>
        <w:t xml:space="preserve"> there was no change to metabolic rate measured by oxygen consumption in juvenile RKC exposed to the same OA conditions after 3 weeks. </w:t>
      </w:r>
      <w:commentRangeStart w:id="98"/>
      <w:r>
        <w:t xml:space="preserve">The decreased metabolic gene activity in the present study could reflect the duration and multi-stage exposure applied in this study - 3 months from hatching - which may influence the physiology of crabs in a way that short term/single life history stage- exposure does not. </w:t>
      </w:r>
      <w:commentRangeEnd w:id="98"/>
      <w:r w:rsidR="002137C8">
        <w:rPr>
          <w:rStyle w:val="CommentReference"/>
        </w:rPr>
        <w:commentReference w:id="98"/>
      </w:r>
    </w:p>
    <w:p w14:paraId="0301184A" w14:textId="77777777" w:rsidR="00E860AC" w:rsidRDefault="00FA225A">
      <w:pPr>
        <w:pStyle w:val="Heading5"/>
      </w:pPr>
      <w:bookmarkStart w:id="99" w:name="_qyv8lcfhabug" w:colFirst="0" w:colLast="0"/>
      <w:bookmarkEnd w:id="99"/>
      <w:r>
        <w:t>Immune and stress-response processes are sensitive to OA</w:t>
      </w:r>
    </w:p>
    <w:p w14:paraId="5C0D868E" w14:textId="09CF1729" w:rsidR="00E860AC" w:rsidRDefault="00FA225A">
      <w:commentRangeStart w:id="100"/>
      <w:r>
        <w:t xml:space="preserve">Ocean acidification affected the red king crab </w:t>
      </w:r>
      <w:commentRangeEnd w:id="100"/>
      <w:r w:rsidR="002137C8">
        <w:rPr>
          <w:rStyle w:val="CommentReference"/>
        </w:rPr>
        <w:commentReference w:id="100"/>
      </w:r>
      <w:r>
        <w:t xml:space="preserve">immune system. Genes involved in </w:t>
      </w:r>
      <w:proofErr w:type="spellStart"/>
      <w:r>
        <w:t>neuroinflammation</w:t>
      </w:r>
      <w:proofErr w:type="spellEnd"/>
      <w:r>
        <w:t xml:space="preserve"> (microglial cell activation), viral response, and the innate immune system decreased with pCO</w:t>
      </w:r>
      <w:r>
        <w:rPr>
          <w:vertAlign w:val="subscript"/>
        </w:rPr>
        <w:t>2</w:t>
      </w:r>
      <w:r>
        <w:t xml:space="preserve">. OA can negatively impact the immune system in crustaceans </w:t>
      </w:r>
      <w:hyperlink r:id="rId84">
        <w:r>
          <w:rPr>
            <w:color w:val="000000"/>
          </w:rPr>
          <w:t>(</w:t>
        </w:r>
        <w:proofErr w:type="spellStart"/>
        <w:r>
          <w:rPr>
            <w:color w:val="000000"/>
          </w:rPr>
          <w:t>Hernroth</w:t>
        </w:r>
        <w:proofErr w:type="spellEnd"/>
        <w:r>
          <w:rPr>
            <w:color w:val="000000"/>
          </w:rPr>
          <w:t xml:space="preserve"> et al., 2012, 2015; </w:t>
        </w:r>
        <w:proofErr w:type="spellStart"/>
        <w:r>
          <w:rPr>
            <w:color w:val="000000"/>
          </w:rPr>
          <w:t>Meseck</w:t>
        </w:r>
        <w:proofErr w:type="spellEnd"/>
        <w:r>
          <w:rPr>
            <w:color w:val="000000"/>
          </w:rPr>
          <w:t xml:space="preserve"> et al., 2016; McLean et al., 2018; Shields, 2019)</w:t>
        </w:r>
      </w:hyperlink>
      <w:r>
        <w:t xml:space="preserve"> and other marine invertebrates </w:t>
      </w:r>
      <w:hyperlink r:id="rId85">
        <w:r>
          <w:rPr>
            <w:color w:val="000000"/>
          </w:rPr>
          <w:t xml:space="preserve">(Bibby et al., 2008; </w:t>
        </w:r>
        <w:proofErr w:type="spellStart"/>
        <w:r>
          <w:rPr>
            <w:color w:val="000000"/>
          </w:rPr>
          <w:t>Hernroth</w:t>
        </w:r>
        <w:proofErr w:type="spellEnd"/>
        <w:r>
          <w:rPr>
            <w:color w:val="000000"/>
          </w:rPr>
          <w:t xml:space="preserve"> et al., 2011; Liu et al., 2016)</w:t>
        </w:r>
      </w:hyperlink>
      <w:r>
        <w:t xml:space="preserve">. The mechanisms by which ocean acidification alters immune function are not fully understood, and could relate to </w:t>
      </w:r>
      <w:r>
        <w:lastRenderedPageBreak/>
        <w:t xml:space="preserve">energy constraints and malfunction of immune-related enzymes and signaling/recognition pathways (among other mechanisms) </w:t>
      </w:r>
      <w:hyperlink r:id="rId86">
        <w:r>
          <w:rPr>
            <w:color w:val="000000"/>
          </w:rPr>
          <w:t>(Bibby et al., 2008; Liu et al., 2016)</w:t>
        </w:r>
      </w:hyperlink>
      <w:r>
        <w:t xml:space="preserve">. We find evidence that immunosuppression may in part be due to activation of the acute stress-response </w:t>
      </w:r>
      <w:hyperlink r:id="rId87">
        <w:r>
          <w:rPr>
            <w:color w:val="000000"/>
          </w:rPr>
          <w:t>(</w:t>
        </w:r>
        <w:proofErr w:type="spellStart"/>
        <w:r>
          <w:rPr>
            <w:color w:val="000000"/>
          </w:rPr>
          <w:t>Adamo</w:t>
        </w:r>
        <w:proofErr w:type="spellEnd"/>
        <w:r>
          <w:rPr>
            <w:color w:val="000000"/>
          </w:rPr>
          <w:t>, 2012)</w:t>
        </w:r>
      </w:hyperlink>
      <w:r>
        <w:t xml:space="preserve">. Genes coding for the </w:t>
      </w:r>
      <w:proofErr w:type="spellStart"/>
      <w:r>
        <w:t>octopamine</w:t>
      </w:r>
      <w:proofErr w:type="spellEnd"/>
      <w:r>
        <w:t xml:space="preserve"> receptors and a receptor for tyramine, the direct precursor of </w:t>
      </w:r>
      <w:proofErr w:type="spellStart"/>
      <w:r>
        <w:t>octopamine</w:t>
      </w:r>
      <w:proofErr w:type="spellEnd"/>
      <w:r>
        <w:t xml:space="preserve">, were upregulated in OA. </w:t>
      </w:r>
      <w:proofErr w:type="spellStart"/>
      <w:r>
        <w:t>Octopamine</w:t>
      </w:r>
      <w:proofErr w:type="spellEnd"/>
      <w:r>
        <w:t xml:space="preserve"> is the invertebrate orthologue to norepinephrine, and is one of the key neurotransmitters that regulates the acute stress-response </w:t>
      </w:r>
      <w:hyperlink r:id="rId88">
        <w:r>
          <w:rPr>
            <w:color w:val="000000"/>
          </w:rPr>
          <w:t>(</w:t>
        </w:r>
        <w:proofErr w:type="spellStart"/>
        <w:r>
          <w:rPr>
            <w:color w:val="000000"/>
          </w:rPr>
          <w:t>Adamo</w:t>
        </w:r>
        <w:proofErr w:type="spellEnd"/>
        <w:r>
          <w:rPr>
            <w:color w:val="000000"/>
          </w:rPr>
          <w:t>, 2008)</w:t>
        </w:r>
      </w:hyperlink>
      <w:r>
        <w:t xml:space="preserve">. Increased expression of </w:t>
      </w:r>
      <w:proofErr w:type="spellStart"/>
      <w:r>
        <w:t>Orcokinin</w:t>
      </w:r>
      <w:proofErr w:type="spellEnd"/>
      <w:r>
        <w:t xml:space="preserve"> signaling molecules were also detected, which are involved in </w:t>
      </w:r>
      <w:proofErr w:type="spellStart"/>
      <w:r>
        <w:t>myostimulatory</w:t>
      </w:r>
      <w:proofErr w:type="spellEnd"/>
      <w:r>
        <w:t xml:space="preserve"> activity, but have also been implicated in the crustacean environmental stress-response </w:t>
      </w:r>
      <w:hyperlink r:id="rId89">
        <w:r>
          <w:rPr>
            <w:color w:val="000000"/>
          </w:rPr>
          <w:t xml:space="preserve">(Zhang et al., 2015; </w:t>
        </w:r>
        <w:proofErr w:type="spellStart"/>
        <w:r>
          <w:rPr>
            <w:color w:val="000000"/>
          </w:rPr>
          <w:t>Buchberger</w:t>
        </w:r>
        <w:proofErr w:type="spellEnd"/>
        <w:r>
          <w:rPr>
            <w:color w:val="000000"/>
          </w:rPr>
          <w:t xml:space="preserve"> et al., 2020)</w:t>
        </w:r>
      </w:hyperlink>
      <w:r>
        <w:t xml:space="preserve">. Increased expression of stress-response mediating neurotransmitters indicates that RKC juveniles </w:t>
      </w:r>
      <w:ins w:id="101" w:author="Shallin.Busch" w:date="2022-11-28T10:42:00Z">
        <w:r w:rsidR="00A86C58">
          <w:t>may have</w:t>
        </w:r>
        <w:commentRangeStart w:id="102"/>
        <w:r w:rsidR="00A86C58">
          <w:t xml:space="preserve"> </w:t>
        </w:r>
      </w:ins>
      <w:commentRangeEnd w:id="102"/>
      <w:ins w:id="103" w:author="Shallin.Busch" w:date="2022-11-28T10:43:00Z">
        <w:r w:rsidR="00A86C58">
          <w:rPr>
            <w:rStyle w:val="CommentReference"/>
          </w:rPr>
          <w:commentReference w:id="102"/>
        </w:r>
      </w:ins>
      <w:r>
        <w:t xml:space="preserve">maintained a state of physiological stress despite long-term OA exposure (3 months). Interestingly, the molecular chaperones (HSP70 and DNAJA1), which respond to a variety of stressors by refolding or facilitating the destruction of damaged proteins, increased in moderate OA but decreased substantially in severe OA, suggesting that either the crabs become too energetically exhausted to mount some cellular stress response processes or that some of those processes become ineffective as OA severity worsens. Further, it suggests that at moderate OA levels increased oxidative stress is damaging proteins, or that altered intracellular or extracellular pH affects folding patterns of proteins. Our findings suggest that </w:t>
      </w:r>
      <w:del w:id="104" w:author="Shallin.Busch" w:date="2022-11-28T10:47:00Z">
        <w:r w:rsidDel="00A86C58">
          <w:delText>ocean acidification</w:delText>
        </w:r>
      </w:del>
      <w:ins w:id="105" w:author="Shallin.Busch" w:date="2022-11-28T10:47:00Z">
        <w:r w:rsidR="00A86C58">
          <w:t>OA likely</w:t>
        </w:r>
      </w:ins>
      <w:r>
        <w:t xml:space="preserve"> induces the acute stress-response in </w:t>
      </w:r>
      <w:del w:id="106" w:author="Shallin.Busch" w:date="2022-11-28T10:47:00Z">
        <w:r w:rsidDel="00A86C58">
          <w:delText>red king crab</w:delText>
        </w:r>
      </w:del>
      <w:ins w:id="107" w:author="Shallin.Busch" w:date="2022-11-28T10:47:00Z">
        <w:r w:rsidR="00A86C58">
          <w:t>RKC</w:t>
        </w:r>
      </w:ins>
      <w:r>
        <w:t xml:space="preserve">, and may cause high mortality indirectly by making them more vulnerable to microbial or viral infections. Furthermore, </w:t>
      </w:r>
      <w:r>
        <w:rPr>
          <w:highlight w:val="white"/>
        </w:rPr>
        <w:t xml:space="preserve">pH 7.5 appears to be </w:t>
      </w:r>
      <w:commentRangeStart w:id="108"/>
      <w:r>
        <w:rPr>
          <w:highlight w:val="white"/>
        </w:rPr>
        <w:t>beyond the level at which RKC is capable of mitigating cellular damage or fighting infection</w:t>
      </w:r>
      <w:commentRangeEnd w:id="108"/>
      <w:r w:rsidR="00A86C58">
        <w:rPr>
          <w:rStyle w:val="CommentReference"/>
        </w:rPr>
        <w:commentReference w:id="108"/>
      </w:r>
      <w:r>
        <w:rPr>
          <w:highlight w:val="white"/>
        </w:rPr>
        <w:t xml:space="preserve">, indicating that </w:t>
      </w:r>
      <w:r>
        <w:t xml:space="preserve">the degree of acidification during rearing matters. Studies are needed that expose RKC to a range of pH levels alongside viral/bacterial challenges to understand the interaction between OA and infection. </w:t>
      </w:r>
    </w:p>
    <w:p w14:paraId="0DEFCDDB" w14:textId="77777777" w:rsidR="00E860AC" w:rsidRDefault="00FA225A">
      <w:pPr>
        <w:pStyle w:val="Heading5"/>
      </w:pPr>
      <w:bookmarkStart w:id="109" w:name="_7b2wet6xljip" w:colFirst="0" w:colLast="0"/>
      <w:bookmarkEnd w:id="109"/>
      <w:r>
        <w:t>Processes that are more active in the OA-environment</w:t>
      </w:r>
    </w:p>
    <w:p w14:paraId="43B913FD" w14:textId="77777777" w:rsidR="00E860AC" w:rsidRDefault="00FA225A">
      <w:r>
        <w:t>Gene activity that was upregulated in OA-reared crabs was more targeted, with only a handful of enriched processes (Figure 4). OA triggered a heavy investment in transcriptional regulation at multiple levels of transcriptional control. DNA methylation and histone demethylase activity was upregulated in OA-exposed crab, which are epigenetic mechanisms that control</w:t>
      </w:r>
      <w:del w:id="110" w:author="Shallin.Busch" w:date="2022-11-28T10:54:00Z">
        <w:r w:rsidDel="002C125F">
          <w:delText>s</w:delText>
        </w:r>
      </w:del>
      <w:r>
        <w:t xml:space="preserve"> transcription through changes to chromatin structure and DNA accessibility </w:t>
      </w:r>
      <w:hyperlink r:id="rId90">
        <w:r>
          <w:rPr>
            <w:color w:val="000000"/>
          </w:rPr>
          <w:t>(</w:t>
        </w:r>
        <w:proofErr w:type="spellStart"/>
        <w:r>
          <w:rPr>
            <w:color w:val="000000"/>
          </w:rPr>
          <w:t>Gibney</w:t>
        </w:r>
        <w:proofErr w:type="spellEnd"/>
        <w:r>
          <w:rPr>
            <w:color w:val="000000"/>
          </w:rPr>
          <w:t xml:space="preserve"> and Nolan, 2010)</w:t>
        </w:r>
      </w:hyperlink>
      <w:r>
        <w:t xml:space="preserve">. A large percentage of upregulated genes (18%) were associated with the regulation of transcription from RNA polymerase II promoters. Increased expression was also detected in genes that code for post-translational gene control, such as Exportin-5, which is involved in mRNA silencing by microRNAs </w:t>
      </w:r>
      <w:hyperlink r:id="rId91">
        <w:r>
          <w:rPr>
            <w:color w:val="000000"/>
          </w:rPr>
          <w:t>(Yi et al., 2003)</w:t>
        </w:r>
      </w:hyperlink>
      <w:r>
        <w:t xml:space="preserve">. Given that OA results in widespread downregulation of a variety of biological functions, we posit that a primary purpose of the transcriptional regulatory response of OA-reared RKC is to shut down (or dampen) less-critical metabolic and biosynthesis processes as part of the overall stress response. In addition to the broad transcriptional effects, these regulatory elements may be responsible for the unleashing of transposable element activity in response to ocean acidification </w:t>
      </w:r>
      <w:hyperlink r:id="rId92">
        <w:r>
          <w:rPr>
            <w:color w:val="000000"/>
          </w:rPr>
          <w:t>(</w:t>
        </w:r>
        <w:proofErr w:type="spellStart"/>
        <w:r>
          <w:rPr>
            <w:color w:val="000000"/>
          </w:rPr>
          <w:t>Horváth</w:t>
        </w:r>
        <w:proofErr w:type="spellEnd"/>
        <w:r>
          <w:rPr>
            <w:color w:val="000000"/>
          </w:rPr>
          <w:t xml:space="preserve"> et al., 2017)</w:t>
        </w:r>
      </w:hyperlink>
      <w:r>
        <w:t>.</w:t>
      </w:r>
    </w:p>
    <w:p w14:paraId="2E40AB0D" w14:textId="3C0DECEC" w:rsidR="00E860AC" w:rsidRDefault="00FA225A">
      <w:pPr>
        <w:ind w:firstLine="720"/>
      </w:pPr>
      <w:r>
        <w:t xml:space="preserve">Cell signaling and nervous system development was substantially more active in OA-exposed crab. Many upregulated genes were associated with signal transduction, and interacted with or spanned cell membranes (e.g. </w:t>
      </w:r>
      <w:proofErr w:type="spellStart"/>
      <w:r>
        <w:t>Teneurin</w:t>
      </w:r>
      <w:proofErr w:type="spellEnd"/>
      <w:r>
        <w:t xml:space="preserve">-m, Semaphorin-1A, </w:t>
      </w:r>
      <w:proofErr w:type="gramStart"/>
      <w:r>
        <w:t>Ankyrin</w:t>
      </w:r>
      <w:proofErr w:type="gramEnd"/>
      <w:r>
        <w:t xml:space="preserve">-2). Increased expression of these genes suggest that OA increases the need to transfer information </w:t>
      </w:r>
      <w:r>
        <w:lastRenderedPageBreak/>
        <w:t>between the external and internal environments, particularly across the plasma membrane, to regulate activity inside the cell. Investment in signaling molecules may also reflect negative effects of OA on transmembrane signaling, perhaps by damaging the membrane or cytoskeleton (e.g.</w:t>
      </w:r>
      <w:ins w:id="111" w:author="Shallin.Busch" w:date="2022-11-28T10:59:00Z">
        <w:r w:rsidR="002C125F">
          <w:t>,</w:t>
        </w:r>
      </w:ins>
      <w:r>
        <w:t xml:space="preserve"> due to oxidative stress, </w:t>
      </w:r>
      <w:hyperlink r:id="rId93">
        <w:r>
          <w:rPr>
            <w:color w:val="000000"/>
          </w:rPr>
          <w:t>(</w:t>
        </w:r>
        <w:proofErr w:type="spellStart"/>
        <w:r>
          <w:rPr>
            <w:color w:val="000000"/>
          </w:rPr>
          <w:t>Pörtner</w:t>
        </w:r>
        <w:proofErr w:type="spellEnd"/>
        <w:r>
          <w:rPr>
            <w:color w:val="000000"/>
          </w:rPr>
          <w:t>, 2010)</w:t>
        </w:r>
      </w:hyperlink>
      <w:r>
        <w:t xml:space="preserve">), or by decreasing signaling molecule binding affinity </w:t>
      </w:r>
      <w:hyperlink r:id="rId94">
        <w:r>
          <w:rPr>
            <w:color w:val="000000"/>
          </w:rPr>
          <w:t>(</w:t>
        </w:r>
        <w:proofErr w:type="spellStart"/>
        <w:r>
          <w:rPr>
            <w:color w:val="000000"/>
          </w:rPr>
          <w:t>Roggatz</w:t>
        </w:r>
        <w:proofErr w:type="spellEnd"/>
        <w:r>
          <w:rPr>
            <w:color w:val="000000"/>
          </w:rPr>
          <w:t xml:space="preserve"> et al., 2016; </w:t>
        </w:r>
        <w:proofErr w:type="spellStart"/>
        <w:r>
          <w:rPr>
            <w:color w:val="000000"/>
          </w:rPr>
          <w:t>Porteus</w:t>
        </w:r>
        <w:proofErr w:type="spellEnd"/>
        <w:r>
          <w:rPr>
            <w:color w:val="000000"/>
          </w:rPr>
          <w:t xml:space="preserve"> et al., 2021)</w:t>
        </w:r>
      </w:hyperlink>
      <w:r>
        <w:t>. Investment in the nervous system may also be necessary to fortify systems that monitor conditions in the environment. A gene coding for the protein “</w:t>
      </w:r>
      <w:proofErr w:type="spellStart"/>
      <w:r>
        <w:t>pinocchio</w:t>
      </w:r>
      <w:proofErr w:type="spellEnd"/>
      <w:r>
        <w:t>”, which was upregulated in severe OA, is expressed in the antenna of some arthropods (e.g.</w:t>
      </w:r>
      <w:ins w:id="112" w:author="Shallin.Busch" w:date="2022-11-28T11:00:00Z">
        <w:r w:rsidR="002C125F">
          <w:t>,</w:t>
        </w:r>
      </w:ins>
      <w:r>
        <w:t xml:space="preserve"> fruit fly</w:t>
      </w:r>
      <w:ins w:id="113" w:author="Shallin.Busch" w:date="2022-11-28T11:00:00Z">
        <w:r w:rsidR="002C125F">
          <w:t xml:space="preserve"> </w:t>
        </w:r>
      </w:ins>
      <w:hyperlink r:id="rId95">
        <w:r>
          <w:rPr>
            <w:color w:val="000000"/>
          </w:rPr>
          <w:t>(</w:t>
        </w:r>
        <w:proofErr w:type="spellStart"/>
        <w:r>
          <w:rPr>
            <w:color w:val="000000"/>
          </w:rPr>
          <w:t>Rollmann</w:t>
        </w:r>
        <w:proofErr w:type="spellEnd"/>
        <w:r>
          <w:rPr>
            <w:color w:val="000000"/>
          </w:rPr>
          <w:t xml:space="preserve"> et al., 2005)</w:t>
        </w:r>
      </w:hyperlink>
      <w:r>
        <w:t xml:space="preserve">), and acts as a chemosensory receptors </w:t>
      </w:r>
      <w:hyperlink r:id="rId96">
        <w:r>
          <w:rPr>
            <w:color w:val="000000"/>
          </w:rPr>
          <w:t>(</w:t>
        </w:r>
        <w:proofErr w:type="spellStart"/>
        <w:r>
          <w:rPr>
            <w:color w:val="000000"/>
          </w:rPr>
          <w:t>Rollmann</w:t>
        </w:r>
        <w:proofErr w:type="spellEnd"/>
        <w:r>
          <w:rPr>
            <w:color w:val="000000"/>
          </w:rPr>
          <w:t xml:space="preserve"> et al., 2005; </w:t>
        </w:r>
        <w:proofErr w:type="spellStart"/>
        <w:r>
          <w:rPr>
            <w:color w:val="000000"/>
          </w:rPr>
          <w:t>Vizueta</w:t>
        </w:r>
        <w:proofErr w:type="spellEnd"/>
        <w:r>
          <w:rPr>
            <w:color w:val="000000"/>
          </w:rPr>
          <w:t xml:space="preserve"> et al., 2020)</w:t>
        </w:r>
      </w:hyperlink>
      <w:r>
        <w:t xml:space="preserve">. OA-associated carapace dissolution around </w:t>
      </w:r>
      <w:proofErr w:type="spellStart"/>
      <w:r>
        <w:t>neuritic</w:t>
      </w:r>
      <w:proofErr w:type="spellEnd"/>
      <w:r>
        <w:t xml:space="preserve"> canals </w:t>
      </w:r>
      <w:ins w:id="114" w:author="Shallin.Busch" w:date="2022-11-28T11:00:00Z">
        <w:r w:rsidR="002C125F">
          <w:t xml:space="preserve">is correlated with </w:t>
        </w:r>
      </w:ins>
      <w:del w:id="115" w:author="Shallin.Busch" w:date="2022-11-28T11:00:00Z">
        <w:r w:rsidDel="002C125F">
          <w:delText xml:space="preserve">can </w:delText>
        </w:r>
      </w:del>
      <w:r>
        <w:t>damage</w:t>
      </w:r>
      <w:ins w:id="116" w:author="Shallin.Busch" w:date="2022-11-28T11:00:00Z">
        <w:r w:rsidR="002C125F">
          <w:t>d</w:t>
        </w:r>
      </w:ins>
      <w:r>
        <w:t xml:space="preserve"> </w:t>
      </w:r>
      <w:del w:id="117" w:author="Shallin.Busch" w:date="2022-11-28T11:00:00Z">
        <w:r w:rsidDel="002C125F">
          <w:delText xml:space="preserve">the </w:delText>
        </w:r>
      </w:del>
      <w:r>
        <w:t xml:space="preserve">setae in larval Dungeness crab or </w:t>
      </w:r>
      <w:del w:id="118" w:author="Shallin.Busch" w:date="2022-11-28T11:01:00Z">
        <w:r w:rsidDel="002C125F">
          <w:delText xml:space="preserve">cause them to </w:delText>
        </w:r>
      </w:del>
      <w:ins w:id="119" w:author="Shallin.Busch" w:date="2022-11-28T11:01:00Z">
        <w:r w:rsidR="002C125F">
          <w:t xml:space="preserve">their </w:t>
        </w:r>
      </w:ins>
      <w:proofErr w:type="spellStart"/>
      <w:r>
        <w:t>underdevelop</w:t>
      </w:r>
      <w:proofErr w:type="spellEnd"/>
      <w:r>
        <w:t xml:space="preserve"> </w:t>
      </w:r>
      <w:hyperlink r:id="rId97">
        <w:r>
          <w:rPr>
            <w:color w:val="000000"/>
          </w:rPr>
          <w:t>(</w:t>
        </w:r>
        <w:proofErr w:type="spellStart"/>
        <w:r>
          <w:rPr>
            <w:color w:val="000000"/>
          </w:rPr>
          <w:t>Bednaršek</w:t>
        </w:r>
        <w:proofErr w:type="spellEnd"/>
        <w:r>
          <w:rPr>
            <w:color w:val="000000"/>
          </w:rPr>
          <w:t xml:space="preserve"> et al., 2020)</w:t>
        </w:r>
      </w:hyperlink>
      <w:r>
        <w:t xml:space="preserve">. Setae are important sensory structures which are innervated with chemo- and </w:t>
      </w:r>
      <w:proofErr w:type="spellStart"/>
      <w:r>
        <w:t>mechano</w:t>
      </w:r>
      <w:proofErr w:type="spellEnd"/>
      <w:r>
        <w:t xml:space="preserve">-receptors </w:t>
      </w:r>
      <w:hyperlink r:id="rId98">
        <w:r>
          <w:rPr>
            <w:color w:val="000000"/>
          </w:rPr>
          <w:t>(</w:t>
        </w:r>
        <w:proofErr w:type="spellStart"/>
        <w:r>
          <w:rPr>
            <w:color w:val="000000"/>
          </w:rPr>
          <w:t>Smolowitz</w:t>
        </w:r>
        <w:proofErr w:type="spellEnd"/>
        <w:r>
          <w:rPr>
            <w:color w:val="000000"/>
          </w:rPr>
          <w:t>, 2021)</w:t>
        </w:r>
      </w:hyperlink>
      <w:r>
        <w:t xml:space="preserve">. Further, OA can alter the response of crabs to chemosensory cues suggesting a reduction in their ability to detect such cues (Draper and </w:t>
      </w:r>
      <w:proofErr w:type="spellStart"/>
      <w:r>
        <w:t>Weissburg</w:t>
      </w:r>
      <w:proofErr w:type="spellEnd"/>
      <w:r>
        <w:t xml:space="preserve"> 2022). The heavy investment in neurogenesis found here </w:t>
      </w:r>
      <w:proofErr w:type="gramStart"/>
      <w:r>
        <w:t>may</w:t>
      </w:r>
      <w:proofErr w:type="gramEnd"/>
      <w:r>
        <w:t xml:space="preserve"> be one way that OA-reared crab counteract the negative effects of OA to </w:t>
      </w:r>
      <w:del w:id="120" w:author="Shallin.Busch" w:date="2022-11-28T11:01:00Z">
        <w:r w:rsidDel="002C125F">
          <w:delText xml:space="preserve">setae and other </w:delText>
        </w:r>
      </w:del>
      <w:r>
        <w:t xml:space="preserve">external sensory structures. </w:t>
      </w:r>
    </w:p>
    <w:p w14:paraId="01EED8E9" w14:textId="5F1FDE3A" w:rsidR="00E860AC" w:rsidRDefault="00FA225A">
      <w:pPr>
        <w:ind w:firstLine="720"/>
      </w:pPr>
      <w:commentRangeStart w:id="121"/>
      <w:r>
        <w:t xml:space="preserve">Genes </w:t>
      </w:r>
      <w:del w:id="122" w:author="Shallin.Busch" w:date="2022-11-28T11:02:00Z">
        <w:r w:rsidDel="002C125F">
          <w:delText>upregulated in OA were i</w:delText>
        </w:r>
      </w:del>
      <w:ins w:id="123" w:author="Shallin.Busch" w:date="2022-11-28T11:03:00Z">
        <w:r w:rsidR="002C125F">
          <w:t>i</w:t>
        </w:r>
      </w:ins>
      <w:r>
        <w:t xml:space="preserve">nvolved in negative regulation of growth and cell proliferation </w:t>
      </w:r>
      <w:ins w:id="124" w:author="Shallin.Busch" w:date="2022-11-28T11:02:00Z">
        <w:r w:rsidR="002C125F">
          <w:t xml:space="preserve">were also </w:t>
        </w:r>
        <w:r w:rsidR="002C125F">
          <w:t xml:space="preserve">upregulated in OA </w:t>
        </w:r>
        <w:r w:rsidR="002C125F">
          <w:t xml:space="preserve">conditions </w:t>
        </w:r>
      </w:ins>
      <w:commentRangeEnd w:id="121"/>
      <w:ins w:id="125" w:author="Shallin.Busch" w:date="2022-11-28T11:03:00Z">
        <w:r w:rsidR="002C125F">
          <w:rPr>
            <w:rStyle w:val="CommentReference"/>
          </w:rPr>
          <w:commentReference w:id="121"/>
        </w:r>
      </w:ins>
      <w:r>
        <w:t xml:space="preserve">(Figure 4). Decreased growth often occurs when invertebrates </w:t>
      </w:r>
      <w:proofErr w:type="gramStart"/>
      <w:r>
        <w:t>are exposed</w:t>
      </w:r>
      <w:proofErr w:type="gramEnd"/>
      <w:r>
        <w:t xml:space="preserve"> to OA</w:t>
      </w:r>
      <w:ins w:id="126" w:author="Shallin.Busch" w:date="2022-11-28T11:07:00Z">
        <w:r w:rsidR="00BF5DF5">
          <w:t xml:space="preserve"> (references)</w:t>
        </w:r>
      </w:ins>
      <w:r>
        <w:t xml:space="preserve">. Here, we find that controlling growth is one of only a handful of processes that are upregulated in OA-reared RKC, which suggests that it is a critical survival mechanism. Differentially upregulated genes include negative growth regulators </w:t>
      </w:r>
      <w:proofErr w:type="spellStart"/>
      <w:r>
        <w:t>Menin</w:t>
      </w:r>
      <w:proofErr w:type="spellEnd"/>
      <w:r>
        <w:t xml:space="preserve">, Brain tumor protein, and </w:t>
      </w:r>
      <w:proofErr w:type="spellStart"/>
      <w:r>
        <w:t>Forkhead</w:t>
      </w:r>
      <w:proofErr w:type="spellEnd"/>
      <w:r>
        <w:t xml:space="preserve"> box protein O (FOXO). FOXO is a transcription factor that specifically inhibits growth in response to cellular stressors, including oxidative stress and nutrient deprivation </w:t>
      </w:r>
      <w:hyperlink r:id="rId99">
        <w:r>
          <w:rPr>
            <w:color w:val="000000"/>
          </w:rPr>
          <w:t>(Furukawa-</w:t>
        </w:r>
        <w:proofErr w:type="spellStart"/>
        <w:r>
          <w:rPr>
            <w:color w:val="000000"/>
          </w:rPr>
          <w:t>Hibi</w:t>
        </w:r>
        <w:proofErr w:type="spellEnd"/>
        <w:r>
          <w:rPr>
            <w:color w:val="000000"/>
          </w:rPr>
          <w:t xml:space="preserve"> et al., 2005)</w:t>
        </w:r>
      </w:hyperlink>
      <w:r>
        <w:t xml:space="preserve">, and may therefore be one regulatory mechanism </w:t>
      </w:r>
      <w:commentRangeStart w:id="127"/>
      <w:r>
        <w:t xml:space="preserve">connecting oxidative stress </w:t>
      </w:r>
      <w:del w:id="128" w:author="Shallin.Busch" w:date="2022-11-28T11:09:00Z">
        <w:r w:rsidDel="00BF5DF5">
          <w:delText xml:space="preserve">associated </w:delText>
        </w:r>
        <w:commentRangeEnd w:id="127"/>
        <w:r w:rsidR="00BF5DF5" w:rsidDel="00BF5DF5">
          <w:rPr>
            <w:rStyle w:val="CommentReference"/>
          </w:rPr>
          <w:commentReference w:id="127"/>
        </w:r>
      </w:del>
      <w:r>
        <w:t xml:space="preserve">with OA exposure </w:t>
      </w:r>
      <w:hyperlink r:id="rId100">
        <w:r>
          <w:rPr>
            <w:color w:val="000000"/>
          </w:rPr>
          <w:t>(</w:t>
        </w:r>
        <w:proofErr w:type="spellStart"/>
        <w:r>
          <w:rPr>
            <w:color w:val="000000"/>
          </w:rPr>
          <w:t>Melzner</w:t>
        </w:r>
        <w:proofErr w:type="spellEnd"/>
        <w:r>
          <w:rPr>
            <w:color w:val="000000"/>
          </w:rPr>
          <w:t xml:space="preserve"> et al., 2019)</w:t>
        </w:r>
      </w:hyperlink>
      <w:r>
        <w:t xml:space="preserve"> and decreased growth rate in </w:t>
      </w:r>
      <w:del w:id="129" w:author="Shallin.Busch" w:date="2022-11-28T11:10:00Z">
        <w:r w:rsidDel="00BF5DF5">
          <w:delText>red king crab</w:delText>
        </w:r>
      </w:del>
      <w:ins w:id="130" w:author="Shallin.Busch" w:date="2022-11-28T11:10:00Z">
        <w:r w:rsidR="00BF5DF5">
          <w:t>RKC</w:t>
        </w:r>
      </w:ins>
      <w:r>
        <w:t xml:space="preserve"> and related species </w:t>
      </w:r>
      <w:hyperlink r:id="rId101">
        <w:r>
          <w:rPr>
            <w:color w:val="000000"/>
          </w:rPr>
          <w:t>(Long et al., 2013, 2017, 2019)</w:t>
        </w:r>
      </w:hyperlink>
      <w:r>
        <w:t xml:space="preserve">. As slower growth is associated with OA resilience in other invertebrates </w:t>
      </w:r>
      <w:hyperlink r:id="rId102">
        <w:r>
          <w:rPr>
            <w:color w:val="000000"/>
          </w:rPr>
          <w:t>(</w:t>
        </w:r>
        <w:proofErr w:type="spellStart"/>
        <w:r>
          <w:rPr>
            <w:color w:val="000000"/>
          </w:rPr>
          <w:t>Waldbusser</w:t>
        </w:r>
        <w:proofErr w:type="spellEnd"/>
        <w:r>
          <w:rPr>
            <w:color w:val="000000"/>
          </w:rPr>
          <w:t xml:space="preserve"> et al., 2016; </w:t>
        </w:r>
        <w:proofErr w:type="spellStart"/>
        <w:r>
          <w:rPr>
            <w:color w:val="000000"/>
          </w:rPr>
          <w:t>Swezey</w:t>
        </w:r>
        <w:proofErr w:type="spellEnd"/>
        <w:r>
          <w:rPr>
            <w:color w:val="000000"/>
          </w:rPr>
          <w:t xml:space="preserve"> et al., 2020)</w:t>
        </w:r>
      </w:hyperlink>
      <w:r>
        <w:t xml:space="preserve">, a deeper investigation into these and similar genes and their variants across genotypes may help to identify populations that are less sensitive to OA. </w:t>
      </w:r>
    </w:p>
    <w:p w14:paraId="43040530" w14:textId="77777777" w:rsidR="00E860AC" w:rsidRDefault="00FA225A">
      <w:pPr>
        <w:ind w:firstLine="720"/>
      </w:pPr>
      <w:r>
        <w:t xml:space="preserve">Interestingly, a previous study reported that OA-exposed juvenile RKC predominantly upregulated genes related to the cuticle </w:t>
      </w:r>
      <w:hyperlink r:id="rId103">
        <w:r>
          <w:rPr>
            <w:color w:val="000000"/>
          </w:rPr>
          <w:t>(</w:t>
        </w:r>
        <w:proofErr w:type="spellStart"/>
        <w:r>
          <w:rPr>
            <w:color w:val="000000"/>
          </w:rPr>
          <w:t>Stillman</w:t>
        </w:r>
        <w:proofErr w:type="spellEnd"/>
        <w:r>
          <w:rPr>
            <w:color w:val="000000"/>
          </w:rPr>
          <w:t xml:space="preserve"> et al., 2020)</w:t>
        </w:r>
      </w:hyperlink>
      <w:r>
        <w:t xml:space="preserve">, which we did not see. On the contrary, five genes coding for cuticle proteins (CP1158 &amp; CPAM119) were downregulated in severe OA-reared crab (but cuticle processes were not enriched). The </w:t>
      </w:r>
      <w:proofErr w:type="spellStart"/>
      <w:r>
        <w:t>Stillman</w:t>
      </w:r>
      <w:proofErr w:type="spellEnd"/>
      <w:r>
        <w:t xml:space="preserve"> et al. (2020) experimental design was similar to the present study in many ways (similar laboratory &amp; OA conditions), but the treatments were shorter in duration (~3 weeks) and occurred only during the </w:t>
      </w:r>
      <w:commentRangeStart w:id="131"/>
      <w:r>
        <w:t>juvenile stage</w:t>
      </w:r>
      <w:commentRangeEnd w:id="131"/>
      <w:r w:rsidR="00BF5DF5">
        <w:rPr>
          <w:rStyle w:val="CommentReference"/>
        </w:rPr>
        <w:commentReference w:id="131"/>
      </w:r>
      <w:r>
        <w:t xml:space="preserve">. The transcriptional response of juvenile RKC may therefore depend on whether they are OA-naive, or if they were previously exposed to OA conditions. Exposure to OA and other stressors during the larval development stage may be particularly impactful, as it can alter an organism’s physiological trajectory </w:t>
      </w:r>
      <w:hyperlink r:id="rId104">
        <w:r>
          <w:rPr>
            <w:color w:val="000000"/>
          </w:rPr>
          <w:t>(Pechenik, 2006; Block et al., 2008)</w:t>
        </w:r>
      </w:hyperlink>
      <w:r>
        <w:t xml:space="preserve">. For instance, larval exposure to OA carries over to affect growth and shell strength later in life in the Olympia oyster </w:t>
      </w:r>
      <w:hyperlink r:id="rId105">
        <w:r>
          <w:rPr>
            <w:color w:val="000000"/>
          </w:rPr>
          <w:t>(Hettinger et al., 2012, 2013; Sanford et al., 2014)</w:t>
        </w:r>
      </w:hyperlink>
      <w:r>
        <w:t xml:space="preserve">. Another possible factor influencing the transcriptional response to OA is when RKC are exposed relative to their molt cycle, which greatly influences gene expression </w:t>
      </w:r>
      <w:hyperlink r:id="rId106">
        <w:r>
          <w:rPr>
            <w:color w:val="000000"/>
          </w:rPr>
          <w:t xml:space="preserve">(Chang and </w:t>
        </w:r>
        <w:proofErr w:type="spellStart"/>
        <w:r>
          <w:rPr>
            <w:color w:val="000000"/>
          </w:rPr>
          <w:t>Mykles</w:t>
        </w:r>
        <w:proofErr w:type="spellEnd"/>
        <w:r>
          <w:rPr>
            <w:color w:val="000000"/>
          </w:rPr>
          <w:t xml:space="preserve">, 2011; </w:t>
        </w:r>
        <w:proofErr w:type="spellStart"/>
        <w:r>
          <w:rPr>
            <w:color w:val="000000"/>
          </w:rPr>
          <w:t>Mykles</w:t>
        </w:r>
        <w:proofErr w:type="spellEnd"/>
        <w:r>
          <w:rPr>
            <w:color w:val="000000"/>
          </w:rPr>
          <w:t xml:space="preserve"> and Chang, 2020)</w:t>
        </w:r>
      </w:hyperlink>
      <w:r>
        <w:t xml:space="preserve">. We </w:t>
      </w:r>
      <w:r>
        <w:lastRenderedPageBreak/>
        <w:t xml:space="preserve">sampled juveniles early in the </w:t>
      </w:r>
      <w:proofErr w:type="spellStart"/>
      <w:r>
        <w:t>intermolt</w:t>
      </w:r>
      <w:proofErr w:type="spellEnd"/>
      <w:r>
        <w:t xml:space="preserve"> stage and, because of the design, know that all crabs were sampled at the same stage in the molt cycle (at ~5 days post molt), while the crabs sampled by </w:t>
      </w:r>
      <w:proofErr w:type="spellStart"/>
      <w:r>
        <w:t>Stillman</w:t>
      </w:r>
      <w:proofErr w:type="spellEnd"/>
      <w:r>
        <w:t xml:space="preserve"> et al. (2020) were not standardized by where they were in the molt cycle, thus possibly capturing some effects </w:t>
      </w:r>
      <w:commentRangeStart w:id="132"/>
      <w:r>
        <w:t xml:space="preserve">of OA on crabs in the early pre-molt stage when the new exoskeleton is being synthesized. A time-series analysis of the transcriptome in varying OA environments, particularly across multiple stages of the molt-cycle, would provide a more integrated view of the crustacean OA response.  </w:t>
      </w:r>
      <w:commentRangeEnd w:id="132"/>
      <w:r w:rsidR="00BF5DF5">
        <w:rPr>
          <w:rStyle w:val="CommentReference"/>
        </w:rPr>
        <w:commentReference w:id="132"/>
      </w:r>
    </w:p>
    <w:p w14:paraId="0C47D22B" w14:textId="77777777" w:rsidR="00E860AC" w:rsidRDefault="00FA225A">
      <w:pPr>
        <w:pStyle w:val="Heading5"/>
      </w:pPr>
      <w:bookmarkStart w:id="133" w:name="_shxunw1t2xb8" w:colFirst="0" w:colLast="0"/>
      <w:bookmarkEnd w:id="133"/>
      <w:commentRangeStart w:id="134"/>
      <w:r>
        <w:t>OA decreases gene expression variability, which is not explained by genetic differences</w:t>
      </w:r>
    </w:p>
    <w:p w14:paraId="3A5669ED" w14:textId="34BA67E3" w:rsidR="00E860AC" w:rsidRDefault="00FA225A">
      <w:pPr>
        <w:rPr>
          <w:color w:val="000000"/>
        </w:rPr>
      </w:pPr>
      <w:r>
        <w:rPr>
          <w:color w:val="000000"/>
        </w:rPr>
        <w:t xml:space="preserve">The variability in gene expression was much lower among individuals reared in OA treatments than those reared in ambient </w:t>
      </w:r>
      <w:proofErr w:type="spellStart"/>
      <w:r>
        <w:rPr>
          <w:color w:val="000000"/>
        </w:rPr>
        <w:t>pH.</w:t>
      </w:r>
      <w:proofErr w:type="spellEnd"/>
      <w:r>
        <w:rPr>
          <w:color w:val="000000"/>
        </w:rPr>
        <w:t xml:space="preserve"> This is evident in the PCA constructed from genome-wide expression data (Figure </w:t>
      </w:r>
      <w:r>
        <w:t>1</w:t>
      </w:r>
      <w:r>
        <w:rPr>
          <w:color w:val="000000"/>
        </w:rPr>
        <w:t xml:space="preserve">), which reveals tighter clustering as OA treatment severity increases. Genes upregulated in OA-reared crabs were also expressed at more consistent levels, particularly in the severe OA-reared crab (Figure 2b, Table 3), suggesting the need for highly controlled levels of transcript that perform critical functions. </w:t>
      </w:r>
      <w:r>
        <w:t>Given the possibility for genotype-specific gene expression influencing our transcriptional results, we investigated whether genetic composition differed among OA treatments (i.e.</w:t>
      </w:r>
      <w:ins w:id="135" w:author="Shallin.Busch" w:date="2022-11-28T11:16:00Z">
        <w:r w:rsidR="00BF5DF5">
          <w:t>,</w:t>
        </w:r>
      </w:ins>
      <w:r>
        <w:t xml:space="preserve"> did larvae from only a few families survive in OA treatments). We found no evidence of genetic differences among treatments</w:t>
      </w:r>
      <w:ins w:id="136" w:author="Shallin.Busch" w:date="2022-11-28T11:16:00Z">
        <w:r w:rsidR="00BF5DF5">
          <w:t>:</w:t>
        </w:r>
      </w:ins>
      <w:del w:id="137" w:author="Shallin.Busch" w:date="2022-11-28T11:16:00Z">
        <w:r w:rsidDel="00BF5DF5">
          <w:delText xml:space="preserve"> -</w:delText>
        </w:r>
      </w:del>
      <w:r>
        <w:t xml:space="preserve"> samples did not cluster by treatment in the PCA, and no families were over- or under-represented in any treatment. The constricted gene expression pattern observed in juveniles reared in OA treatments therefore is not attributed to genotype-specific expression. Rather, molecular signatures described above are plastic responses to OA conditions across many families. This may reflect a lack of standing genetic variability that is needed to fuel rapid adaptation to ocean acidification </w:t>
      </w:r>
      <w:hyperlink r:id="rId107">
        <w:r>
          <w:rPr>
            <w:color w:val="000000"/>
          </w:rPr>
          <w:t>(Bitter et al., 2019)</w:t>
        </w:r>
      </w:hyperlink>
      <w:r>
        <w:t>, as t</w:t>
      </w:r>
      <w:r>
        <w:rPr>
          <w:color w:val="000000"/>
        </w:rPr>
        <w:t xml:space="preserve">ranscriptional variability and other measures of phenotypic plasticity in response to OA may be associated with the tolerance of a </w:t>
      </w:r>
      <w:r>
        <w:t xml:space="preserve">species or </w:t>
      </w:r>
      <w:r>
        <w:rPr>
          <w:color w:val="000000"/>
        </w:rPr>
        <w:t xml:space="preserve">population </w:t>
      </w:r>
      <w:hyperlink r:id="rId108">
        <w:r>
          <w:rPr>
            <w:color w:val="000000"/>
          </w:rPr>
          <w:t>(</w:t>
        </w:r>
        <w:proofErr w:type="spellStart"/>
        <w:r>
          <w:rPr>
            <w:color w:val="000000"/>
          </w:rPr>
          <w:t>Kenkel</w:t>
        </w:r>
        <w:proofErr w:type="spellEnd"/>
        <w:r>
          <w:rPr>
            <w:color w:val="000000"/>
          </w:rPr>
          <w:t xml:space="preserve"> and </w:t>
        </w:r>
        <w:proofErr w:type="spellStart"/>
        <w:r>
          <w:rPr>
            <w:color w:val="000000"/>
          </w:rPr>
          <w:t>Matz</w:t>
        </w:r>
        <w:proofErr w:type="spellEnd"/>
        <w:r>
          <w:rPr>
            <w:color w:val="000000"/>
          </w:rPr>
          <w:t>, 2017)</w:t>
        </w:r>
      </w:hyperlink>
      <w:r>
        <w:t xml:space="preserve">, or their potential for adaptive selection </w:t>
      </w:r>
      <w:hyperlink r:id="rId109">
        <w:r>
          <w:rPr>
            <w:color w:val="000000"/>
          </w:rPr>
          <w:t>(</w:t>
        </w:r>
        <w:proofErr w:type="spellStart"/>
        <w:r>
          <w:rPr>
            <w:color w:val="000000"/>
          </w:rPr>
          <w:t>Crispo</w:t>
        </w:r>
        <w:proofErr w:type="spellEnd"/>
        <w:r>
          <w:rPr>
            <w:color w:val="000000"/>
          </w:rPr>
          <w:t>, 2008)</w:t>
        </w:r>
      </w:hyperlink>
      <w:r>
        <w:rPr>
          <w:color w:val="000000"/>
        </w:rPr>
        <w:t>. As the OA literature continues to mature, closer attention should be paid to transcriptional variability, and how it relates to the species</w:t>
      </w:r>
      <w:r>
        <w:t>’</w:t>
      </w:r>
      <w:r>
        <w:rPr>
          <w:color w:val="000000"/>
        </w:rPr>
        <w:t xml:space="preserve"> tolerance. </w:t>
      </w:r>
      <w:commentRangeEnd w:id="134"/>
      <w:r w:rsidR="004F6EE1">
        <w:rPr>
          <w:rStyle w:val="CommentReference"/>
        </w:rPr>
        <w:commentReference w:id="134"/>
      </w:r>
    </w:p>
    <w:p w14:paraId="202A8CAE" w14:textId="77777777" w:rsidR="00E860AC" w:rsidRDefault="00FA225A">
      <w:pPr>
        <w:pStyle w:val="Heading2"/>
      </w:pPr>
      <w:bookmarkStart w:id="138" w:name="_kdm4c8we7om" w:colFirst="0" w:colLast="0"/>
      <w:bookmarkEnd w:id="138"/>
      <w:r>
        <w:t>Conclusion</w:t>
      </w:r>
    </w:p>
    <w:p w14:paraId="1B63B20D" w14:textId="361058E8" w:rsidR="00E860AC" w:rsidRDefault="00FA225A">
      <w:del w:id="139" w:author="Shallin.Busch" w:date="2022-11-28T11:18:00Z">
        <w:r w:rsidDel="004F6EE1">
          <w:delText>Red king crab</w:delText>
        </w:r>
      </w:del>
      <w:ins w:id="140" w:author="Shallin.Busch" w:date="2022-11-28T11:18:00Z">
        <w:r w:rsidR="004F6EE1">
          <w:t>RKC</w:t>
        </w:r>
      </w:ins>
      <w:r>
        <w:t xml:space="preserve"> are quite sensitive to OA, even when compared to closely related species </w:t>
      </w:r>
      <w:hyperlink r:id="rId110">
        <w:r>
          <w:rPr>
            <w:color w:val="000000"/>
          </w:rPr>
          <w:t>(Coffey et al., 2017; Long et al., 2019)</w:t>
        </w:r>
      </w:hyperlink>
      <w:r>
        <w:t xml:space="preserve">. Our findings reveal that RKC reared in OA </w:t>
      </w:r>
      <w:ins w:id="141" w:author="Shallin.Busch" w:date="2022-11-28T11:18:00Z">
        <w:r w:rsidR="004F6EE1">
          <w:t xml:space="preserve">conditions </w:t>
        </w:r>
      </w:ins>
      <w:ins w:id="142" w:author="Shallin.Busch" w:date="2022-11-28T11:22:00Z">
        <w:r w:rsidR="004F6EE1">
          <w:t xml:space="preserve">had </w:t>
        </w:r>
      </w:ins>
      <w:ins w:id="143" w:author="Shallin.Busch" w:date="2022-11-28T11:18:00Z">
        <w:r w:rsidR="004F6EE1">
          <w:t xml:space="preserve">a constellation of gene expression patterns </w:t>
        </w:r>
      </w:ins>
      <w:ins w:id="144" w:author="Shallin.Busch" w:date="2022-11-28T11:19:00Z">
        <w:r w:rsidR="004F6EE1">
          <w:t xml:space="preserve">indicative of </w:t>
        </w:r>
      </w:ins>
      <w:ins w:id="145" w:author="Shallin.Busch" w:date="2022-11-28T11:23:00Z">
        <w:r w:rsidR="004F6EE1">
          <w:t xml:space="preserve">a response to </w:t>
        </w:r>
      </w:ins>
      <w:ins w:id="146" w:author="Shallin.Busch" w:date="2022-11-28T11:19:00Z">
        <w:r w:rsidR="004F6EE1">
          <w:t>environmental stress</w:t>
        </w:r>
        <w:r w:rsidR="004F6EE1">
          <w:t xml:space="preserve">. </w:t>
        </w:r>
      </w:ins>
      <w:ins w:id="147" w:author="Shallin.Busch" w:date="2022-11-28T11:22:00Z">
        <w:r w:rsidR="004F6EE1">
          <w:t>T</w:t>
        </w:r>
      </w:ins>
      <w:ins w:id="148" w:author="Shallin.Busch" w:date="2022-11-28T11:19:00Z">
        <w:r w:rsidR="004F6EE1">
          <w:t xml:space="preserve">hey </w:t>
        </w:r>
      </w:ins>
      <w:ins w:id="149" w:author="Shallin.Busch" w:date="2022-11-28T11:22:00Z">
        <w:r w:rsidR="004F6EE1">
          <w:t>we</w:t>
        </w:r>
      </w:ins>
      <w:del w:id="150" w:author="Shallin.Busch" w:date="2022-11-28T11:22:00Z">
        <w:r w:rsidDel="004F6EE1">
          <w:delText>a</w:delText>
        </w:r>
      </w:del>
      <w:r>
        <w:t>re physiologically constrained, resulting in downregulated metabolic processes and immune function</w:t>
      </w:r>
      <w:del w:id="151" w:author="Shallin.Busch" w:date="2022-11-28T11:19:00Z">
        <w:r w:rsidDel="004F6EE1">
          <w:delText>, which is</w:delText>
        </w:r>
      </w:del>
      <w:r>
        <w:t xml:space="preserve"> </w:t>
      </w:r>
      <w:del w:id="152" w:author="Shallin.Busch" w:date="2022-11-28T11:18:00Z">
        <w:r w:rsidDel="004F6EE1">
          <w:delText xml:space="preserve">indicative of environmental stress </w:delText>
        </w:r>
      </w:del>
      <w:hyperlink r:id="rId111">
        <w:r>
          <w:rPr>
            <w:color w:val="000000"/>
          </w:rPr>
          <w:t>(</w:t>
        </w:r>
        <w:proofErr w:type="spellStart"/>
        <w:r>
          <w:rPr>
            <w:color w:val="000000"/>
          </w:rPr>
          <w:t>Sokolova</w:t>
        </w:r>
        <w:proofErr w:type="spellEnd"/>
        <w:r>
          <w:rPr>
            <w:color w:val="000000"/>
          </w:rPr>
          <w:t xml:space="preserve"> et al., 2012)</w:t>
        </w:r>
      </w:hyperlink>
      <w:r>
        <w:t>. OA may therefore impact RKC growth in part through metabolic depression, and survival indirectly by compromising their ability to fight infection or respond to secondary stressors. Only a handful of processes are upregulated in OA, indicating a critical need for a more active and developed nervous system, and tight regulation of transcription and growth. Given the universal and invariable upregulation of transposable elements in OA-exposed crab, TE activity may serve as an effective stress</w:t>
      </w:r>
      <w:ins w:id="153" w:author="Shallin.Busch" w:date="2022-11-28T11:23:00Z">
        <w:r w:rsidR="004F6EE1">
          <w:t xml:space="preserve"> </w:t>
        </w:r>
      </w:ins>
      <w:del w:id="154" w:author="Shallin.Busch" w:date="2022-11-28T11:23:00Z">
        <w:r w:rsidDel="004F6EE1">
          <w:delText>-</w:delText>
        </w:r>
      </w:del>
      <w:r>
        <w:t xml:space="preserve">response by producing novel or cryptic transcripts, but these effects </w:t>
      </w:r>
      <w:proofErr w:type="gramStart"/>
      <w:r>
        <w:t>may only be fully realized</w:t>
      </w:r>
      <w:proofErr w:type="gramEnd"/>
      <w:r>
        <w:t xml:space="preserve"> in future generations. </w:t>
      </w:r>
      <w:proofErr w:type="spellStart"/>
      <w:r>
        <w:t>Multistressor</w:t>
      </w:r>
      <w:proofErr w:type="spellEnd"/>
      <w:r>
        <w:t xml:space="preserve"> studies are needed, with a focus on the </w:t>
      </w:r>
      <w:r>
        <w:lastRenderedPageBreak/>
        <w:t xml:space="preserve">immunological effects of OA, the role (and vulnerability) of the nervous system in an acidified world, and the potential role of TE’s in fueling adaptation. </w:t>
      </w:r>
    </w:p>
    <w:p w14:paraId="5AB25119" w14:textId="77777777" w:rsidR="00E860AC" w:rsidRDefault="00E860AC"/>
    <w:p w14:paraId="05DE04A7" w14:textId="77777777" w:rsidR="00E860AC" w:rsidRDefault="00E860AC"/>
    <w:p w14:paraId="3165229B" w14:textId="77777777" w:rsidR="00E860AC" w:rsidRDefault="00E860AC"/>
    <w:p w14:paraId="0FED6708" w14:textId="77777777" w:rsidR="00E860AC" w:rsidRDefault="00E860AC"/>
    <w:p w14:paraId="219665C4" w14:textId="77777777" w:rsidR="00E860AC" w:rsidRPr="00267903" w:rsidRDefault="00FA225A">
      <w:pPr>
        <w:pStyle w:val="Heading1"/>
        <w:rPr>
          <w:rFonts w:eastAsia="Roboto"/>
          <w:sz w:val="21"/>
          <w:szCs w:val="21"/>
          <w:highlight w:val="white"/>
        </w:rPr>
      </w:pPr>
      <w:bookmarkStart w:id="155" w:name="_e4ninfz5mxj9" w:colFirst="0" w:colLast="0"/>
      <w:bookmarkEnd w:id="155"/>
      <w:r w:rsidRPr="00267903">
        <w:t>References</w:t>
      </w:r>
    </w:p>
    <w:p w14:paraId="21CACB19" w14:textId="77777777" w:rsidR="00E860AC" w:rsidRPr="00267903" w:rsidRDefault="00C27E4A">
      <w:pPr>
        <w:widowControl w:val="0"/>
        <w:pBdr>
          <w:top w:val="nil"/>
          <w:left w:val="nil"/>
          <w:bottom w:val="nil"/>
          <w:right w:val="nil"/>
          <w:between w:val="nil"/>
        </w:pBdr>
        <w:spacing w:before="200" w:line="240" w:lineRule="auto"/>
        <w:ind w:left="400" w:hanging="400"/>
        <w:rPr>
          <w:rFonts w:eastAsia="Roboto"/>
          <w:color w:val="000000"/>
          <w:highlight w:val="white"/>
        </w:rPr>
      </w:pPr>
      <w:hyperlink r:id="rId112">
        <w:r w:rsidR="00FA225A" w:rsidRPr="00267903">
          <w:rPr>
            <w:rFonts w:eastAsia="Roboto"/>
            <w:color w:val="000000"/>
            <w:highlight w:val="white"/>
          </w:rPr>
          <w:t xml:space="preserve">Adamo, S. A. (2008). Norepinephrine and octopamine: linking stress and immune function across phyla. </w:t>
        </w:r>
      </w:hyperlink>
      <w:hyperlink r:id="rId113">
        <w:r w:rsidR="00FA225A" w:rsidRPr="00267903">
          <w:rPr>
            <w:rFonts w:eastAsia="Roboto"/>
            <w:i/>
            <w:color w:val="000000"/>
            <w:highlight w:val="white"/>
          </w:rPr>
          <w:t>Invertebrate Surviv. J.</w:t>
        </w:r>
      </w:hyperlink>
      <w:hyperlink r:id="rId114">
        <w:r w:rsidR="00FA225A" w:rsidRPr="00267903">
          <w:rPr>
            <w:rFonts w:eastAsia="Roboto"/>
            <w:color w:val="000000"/>
            <w:highlight w:val="white"/>
          </w:rPr>
          <w:t xml:space="preserve"> Available at: </w:t>
        </w:r>
      </w:hyperlink>
      <w:hyperlink r:id="rId115">
        <w:r w:rsidR="00FA225A" w:rsidRPr="00267903">
          <w:rPr>
            <w:rFonts w:eastAsia="Roboto"/>
            <w:color w:val="000000"/>
            <w:highlight w:val="white"/>
          </w:rPr>
          <w:t>https://www.isj.unimore.it/index.php/ISJ/article/download/154/70</w:t>
        </w:r>
      </w:hyperlink>
      <w:hyperlink r:id="rId116">
        <w:r w:rsidR="00FA225A" w:rsidRPr="00267903">
          <w:rPr>
            <w:rFonts w:eastAsia="Roboto"/>
            <w:color w:val="000000"/>
            <w:highlight w:val="white"/>
          </w:rPr>
          <w:t>.</w:t>
        </w:r>
      </w:hyperlink>
    </w:p>
    <w:p w14:paraId="7BDE4F14"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17">
        <w:proofErr w:type="spellStart"/>
        <w:r w:rsidR="00FA225A" w:rsidRPr="00267903">
          <w:rPr>
            <w:rFonts w:eastAsia="Roboto"/>
            <w:color w:val="000000"/>
            <w:highlight w:val="white"/>
          </w:rPr>
          <w:t>Adamo</w:t>
        </w:r>
        <w:proofErr w:type="spellEnd"/>
        <w:r w:rsidR="00FA225A" w:rsidRPr="00267903">
          <w:rPr>
            <w:rFonts w:eastAsia="Roboto"/>
            <w:color w:val="000000"/>
            <w:highlight w:val="white"/>
          </w:rPr>
          <w:t xml:space="preserve">, S. A. (2012). The effects of the stress response on immune function in invertebrates: an evolutionary perspective on an ancient connection. </w:t>
        </w:r>
      </w:hyperlink>
      <w:hyperlink r:id="rId118">
        <w:proofErr w:type="spellStart"/>
        <w:r w:rsidR="00FA225A" w:rsidRPr="00267903">
          <w:rPr>
            <w:rFonts w:eastAsia="Roboto"/>
            <w:i/>
            <w:color w:val="000000"/>
            <w:highlight w:val="white"/>
          </w:rPr>
          <w:t>Horm</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Behav</w:t>
        </w:r>
        <w:proofErr w:type="spellEnd"/>
        <w:r w:rsidR="00FA225A" w:rsidRPr="00267903">
          <w:rPr>
            <w:rFonts w:eastAsia="Roboto"/>
            <w:i/>
            <w:color w:val="000000"/>
            <w:highlight w:val="white"/>
          </w:rPr>
          <w:t>.</w:t>
        </w:r>
      </w:hyperlink>
      <w:hyperlink r:id="rId119">
        <w:r w:rsidR="00FA225A" w:rsidRPr="00267903">
          <w:rPr>
            <w:rFonts w:eastAsia="Roboto"/>
            <w:color w:val="000000"/>
            <w:highlight w:val="white"/>
          </w:rPr>
          <w:t xml:space="preserve"> 62, 324–330.</w:t>
        </w:r>
      </w:hyperlink>
    </w:p>
    <w:p w14:paraId="1A8C99AB"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20">
        <w:r w:rsidR="00FA225A" w:rsidRPr="00267903">
          <w:rPr>
            <w:rFonts w:eastAsia="Roboto"/>
            <w:color w:val="000000"/>
            <w:highlight w:val="white"/>
          </w:rPr>
          <w:t xml:space="preserve">Andrews, S. (2010). </w:t>
        </w:r>
      </w:hyperlink>
      <w:hyperlink r:id="rId121">
        <w:r w:rsidR="00FA225A" w:rsidRPr="00267903">
          <w:rPr>
            <w:rFonts w:eastAsia="Roboto"/>
            <w:i/>
            <w:color w:val="000000"/>
            <w:highlight w:val="white"/>
          </w:rPr>
          <w:t>A Quality Control Tool for High Throughput Sequence Data [Online]</w:t>
        </w:r>
      </w:hyperlink>
      <w:hyperlink r:id="rId122">
        <w:r w:rsidR="00FA225A" w:rsidRPr="00267903">
          <w:rPr>
            <w:rFonts w:eastAsia="Roboto"/>
            <w:color w:val="000000"/>
            <w:highlight w:val="white"/>
          </w:rPr>
          <w:t xml:space="preserve">. Available at: </w:t>
        </w:r>
      </w:hyperlink>
      <w:hyperlink r:id="rId123">
        <w:r w:rsidR="00FA225A" w:rsidRPr="00267903">
          <w:rPr>
            <w:rFonts w:eastAsia="Roboto"/>
            <w:color w:val="000000"/>
            <w:highlight w:val="white"/>
          </w:rPr>
          <w:t>http://www.bioinformatics.babraham.ac.uk/projects/fastqc/</w:t>
        </w:r>
      </w:hyperlink>
      <w:hyperlink r:id="rId124">
        <w:r w:rsidR="00FA225A" w:rsidRPr="00267903">
          <w:rPr>
            <w:rFonts w:eastAsia="Roboto"/>
            <w:color w:val="000000"/>
            <w:highlight w:val="white"/>
          </w:rPr>
          <w:t>.</w:t>
        </w:r>
      </w:hyperlink>
    </w:p>
    <w:p w14:paraId="1EF00213"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25">
        <w:proofErr w:type="spellStart"/>
        <w:r w:rsidR="00FA225A" w:rsidRPr="00267903">
          <w:rPr>
            <w:rFonts w:eastAsia="Roboto"/>
            <w:color w:val="000000"/>
            <w:highlight w:val="white"/>
          </w:rPr>
          <w:t>Appelhans</w:t>
        </w:r>
        <w:proofErr w:type="spellEnd"/>
        <w:r w:rsidR="00FA225A" w:rsidRPr="00267903">
          <w:rPr>
            <w:rFonts w:eastAsia="Roboto"/>
            <w:color w:val="000000"/>
            <w:highlight w:val="white"/>
          </w:rPr>
          <w:t xml:space="preserve">, Y. S., Thomsen, J., </w:t>
        </w:r>
        <w:proofErr w:type="spellStart"/>
        <w:r w:rsidR="00FA225A" w:rsidRPr="00267903">
          <w:rPr>
            <w:rFonts w:eastAsia="Roboto"/>
            <w:color w:val="000000"/>
            <w:highlight w:val="white"/>
          </w:rPr>
          <w:t>Pansch</w:t>
        </w:r>
        <w:proofErr w:type="spellEnd"/>
        <w:r w:rsidR="00FA225A" w:rsidRPr="00267903">
          <w:rPr>
            <w:rFonts w:eastAsia="Roboto"/>
            <w:color w:val="000000"/>
            <w:highlight w:val="white"/>
          </w:rPr>
          <w:t xml:space="preserve">, C., </w:t>
        </w:r>
        <w:proofErr w:type="spellStart"/>
        <w:r w:rsidR="00FA225A" w:rsidRPr="00267903">
          <w:rPr>
            <w:rFonts w:eastAsia="Roboto"/>
            <w:color w:val="000000"/>
            <w:highlight w:val="white"/>
          </w:rPr>
          <w:t>Melzner</w:t>
        </w:r>
        <w:proofErr w:type="spellEnd"/>
        <w:r w:rsidR="00FA225A" w:rsidRPr="00267903">
          <w:rPr>
            <w:rFonts w:eastAsia="Roboto"/>
            <w:color w:val="000000"/>
            <w:highlight w:val="white"/>
          </w:rPr>
          <w:t xml:space="preserve">, F., and Wahl, M. (2012). Sour times: seawater acidification effects on growth, feeding </w:t>
        </w:r>
        <w:proofErr w:type="spellStart"/>
        <w:r w:rsidR="00FA225A" w:rsidRPr="00267903">
          <w:rPr>
            <w:rFonts w:eastAsia="Roboto"/>
            <w:color w:val="000000"/>
            <w:highlight w:val="white"/>
          </w:rPr>
          <w:t>behaviour</w:t>
        </w:r>
        <w:proofErr w:type="spellEnd"/>
        <w:r w:rsidR="00FA225A" w:rsidRPr="00267903">
          <w:rPr>
            <w:rFonts w:eastAsia="Roboto"/>
            <w:color w:val="000000"/>
            <w:highlight w:val="white"/>
          </w:rPr>
          <w:t xml:space="preserve"> and acid–base status of </w:t>
        </w:r>
        <w:proofErr w:type="spellStart"/>
        <w:r w:rsidR="00FA225A" w:rsidRPr="00267903">
          <w:rPr>
            <w:rFonts w:eastAsia="Roboto"/>
            <w:color w:val="000000"/>
            <w:highlight w:val="white"/>
          </w:rPr>
          <w:t>Asterias</w:t>
        </w:r>
        <w:proofErr w:type="spellEnd"/>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rubens</w:t>
        </w:r>
        <w:proofErr w:type="spellEnd"/>
        <w:proofErr w:type="gramEnd"/>
        <w:r w:rsidR="00FA225A" w:rsidRPr="00267903">
          <w:rPr>
            <w:rFonts w:eastAsia="Roboto"/>
            <w:color w:val="000000"/>
            <w:highlight w:val="white"/>
          </w:rPr>
          <w:t xml:space="preserve"> and </w:t>
        </w:r>
        <w:proofErr w:type="spellStart"/>
        <w:r w:rsidR="00FA225A" w:rsidRPr="00267903">
          <w:rPr>
            <w:rFonts w:eastAsia="Roboto"/>
            <w:color w:val="000000"/>
            <w:highlight w:val="white"/>
          </w:rPr>
          <w:t>Carcinus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maenas</w:t>
        </w:r>
        <w:proofErr w:type="spellEnd"/>
        <w:r w:rsidR="00FA225A" w:rsidRPr="00267903">
          <w:rPr>
            <w:rFonts w:eastAsia="Roboto"/>
            <w:color w:val="000000"/>
            <w:highlight w:val="white"/>
          </w:rPr>
          <w:t xml:space="preserve">. </w:t>
        </w:r>
      </w:hyperlink>
      <w:hyperlink r:id="rId126">
        <w:r w:rsidR="00FA225A" w:rsidRPr="00267903">
          <w:rPr>
            <w:rFonts w:eastAsia="Roboto"/>
            <w:i/>
            <w:color w:val="000000"/>
            <w:highlight w:val="white"/>
          </w:rPr>
          <w:t xml:space="preserve">Mar. Ecol. </w:t>
        </w:r>
        <w:proofErr w:type="spellStart"/>
        <w:r w:rsidR="00FA225A" w:rsidRPr="00267903">
          <w:rPr>
            <w:rFonts w:eastAsia="Roboto"/>
            <w:i/>
            <w:color w:val="000000"/>
            <w:highlight w:val="white"/>
          </w:rPr>
          <w:t>Prog</w:t>
        </w:r>
        <w:proofErr w:type="spellEnd"/>
        <w:r w:rsidR="00FA225A" w:rsidRPr="00267903">
          <w:rPr>
            <w:rFonts w:eastAsia="Roboto"/>
            <w:i/>
            <w:color w:val="000000"/>
            <w:highlight w:val="white"/>
          </w:rPr>
          <w:t>. Ser.</w:t>
        </w:r>
      </w:hyperlink>
      <w:hyperlink r:id="rId127">
        <w:r w:rsidR="00FA225A" w:rsidRPr="00267903">
          <w:rPr>
            <w:rFonts w:eastAsia="Roboto"/>
            <w:color w:val="000000"/>
            <w:highlight w:val="white"/>
          </w:rPr>
          <w:t xml:space="preserve"> 459, 85–98.</w:t>
        </w:r>
      </w:hyperlink>
    </w:p>
    <w:p w14:paraId="788C5B48"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28">
        <w:proofErr w:type="spellStart"/>
        <w:r w:rsidR="00FA225A" w:rsidRPr="00267903">
          <w:rPr>
            <w:rFonts w:eastAsia="Roboto"/>
            <w:color w:val="000000"/>
            <w:highlight w:val="white"/>
          </w:rPr>
          <w:t>Bednaršek</w:t>
        </w:r>
        <w:proofErr w:type="spellEnd"/>
        <w:r w:rsidR="00FA225A" w:rsidRPr="00267903">
          <w:rPr>
            <w:rFonts w:eastAsia="Roboto"/>
            <w:color w:val="000000"/>
            <w:highlight w:val="white"/>
          </w:rPr>
          <w:t xml:space="preserve">, N., Ambrose, R., </w:t>
        </w:r>
        <w:proofErr w:type="spellStart"/>
        <w:r w:rsidR="00FA225A" w:rsidRPr="00267903">
          <w:rPr>
            <w:rFonts w:eastAsia="Roboto"/>
            <w:color w:val="000000"/>
            <w:highlight w:val="white"/>
          </w:rPr>
          <w:t>Calosi</w:t>
        </w:r>
        <w:proofErr w:type="spellEnd"/>
        <w:r w:rsidR="00FA225A" w:rsidRPr="00267903">
          <w:rPr>
            <w:rFonts w:eastAsia="Roboto"/>
            <w:color w:val="000000"/>
            <w:highlight w:val="white"/>
          </w:rPr>
          <w:t xml:space="preserve">, P., Childers, R. K., Feely, R. A., </w:t>
        </w:r>
        <w:proofErr w:type="spellStart"/>
        <w:r w:rsidR="00FA225A" w:rsidRPr="00267903">
          <w:rPr>
            <w:rFonts w:eastAsia="Roboto"/>
            <w:color w:val="000000"/>
            <w:highlight w:val="white"/>
          </w:rPr>
          <w:t>Litvin</w:t>
        </w:r>
        <w:proofErr w:type="spellEnd"/>
        <w:r w:rsidR="00FA225A" w:rsidRPr="00267903">
          <w:rPr>
            <w:rFonts w:eastAsia="Roboto"/>
            <w:color w:val="000000"/>
            <w:highlight w:val="white"/>
          </w:rPr>
          <w:t xml:space="preserve">, S. Y., et al. (2021). Synthesis of Thresholds of Ocean Acidification Impacts on Decapods. </w:t>
        </w:r>
      </w:hyperlink>
      <w:hyperlink r:id="rId129">
        <w:r w:rsidR="00FA225A" w:rsidRPr="00267903">
          <w:rPr>
            <w:rFonts w:eastAsia="Roboto"/>
            <w:i/>
            <w:color w:val="000000"/>
            <w:highlight w:val="white"/>
          </w:rPr>
          <w:t>Frontiers in Marine Science</w:t>
        </w:r>
      </w:hyperlink>
      <w:hyperlink r:id="rId130">
        <w:r w:rsidR="00FA225A" w:rsidRPr="00267903">
          <w:rPr>
            <w:rFonts w:eastAsia="Roboto"/>
            <w:color w:val="000000"/>
            <w:highlight w:val="white"/>
          </w:rPr>
          <w:t xml:space="preserve"> 8.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131">
        <w:r w:rsidR="00FA225A" w:rsidRPr="00267903">
          <w:rPr>
            <w:rFonts w:eastAsia="Roboto"/>
            <w:color w:val="000000"/>
            <w:highlight w:val="white"/>
          </w:rPr>
          <w:t>10.3389/fmars.2021.651102</w:t>
        </w:r>
      </w:hyperlink>
      <w:hyperlink r:id="rId132">
        <w:r w:rsidR="00FA225A" w:rsidRPr="00267903">
          <w:rPr>
            <w:rFonts w:eastAsia="Roboto"/>
            <w:color w:val="000000"/>
            <w:highlight w:val="white"/>
          </w:rPr>
          <w:t>.</w:t>
        </w:r>
      </w:hyperlink>
    </w:p>
    <w:p w14:paraId="3B96C4D4"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33">
        <w:proofErr w:type="spellStart"/>
        <w:r w:rsidR="00FA225A" w:rsidRPr="00267903">
          <w:rPr>
            <w:rFonts w:eastAsia="Roboto"/>
            <w:color w:val="000000"/>
            <w:highlight w:val="white"/>
          </w:rPr>
          <w:t>Bednaršek</w:t>
        </w:r>
        <w:proofErr w:type="spellEnd"/>
        <w:r w:rsidR="00FA225A" w:rsidRPr="00267903">
          <w:rPr>
            <w:rFonts w:eastAsia="Roboto"/>
            <w:color w:val="000000"/>
            <w:highlight w:val="white"/>
          </w:rPr>
          <w:t xml:space="preserve">, N., Feely, R. A., Beck, M. W., </w:t>
        </w:r>
        <w:proofErr w:type="spellStart"/>
        <w:r w:rsidR="00FA225A" w:rsidRPr="00267903">
          <w:rPr>
            <w:rFonts w:eastAsia="Roboto"/>
            <w:color w:val="000000"/>
            <w:highlight w:val="white"/>
          </w:rPr>
          <w:t>Alin</w:t>
        </w:r>
        <w:proofErr w:type="spellEnd"/>
        <w:r w:rsidR="00FA225A" w:rsidRPr="00267903">
          <w:rPr>
            <w:rFonts w:eastAsia="Roboto"/>
            <w:color w:val="000000"/>
            <w:highlight w:val="white"/>
          </w:rPr>
          <w:t xml:space="preserve">, S. R., </w:t>
        </w:r>
        <w:proofErr w:type="spellStart"/>
        <w:r w:rsidR="00FA225A" w:rsidRPr="00267903">
          <w:rPr>
            <w:rFonts w:eastAsia="Roboto"/>
            <w:color w:val="000000"/>
            <w:highlight w:val="white"/>
          </w:rPr>
          <w:t>Siedlecki</w:t>
        </w:r>
        <w:proofErr w:type="spellEnd"/>
        <w:r w:rsidR="00FA225A" w:rsidRPr="00267903">
          <w:rPr>
            <w:rFonts w:eastAsia="Roboto"/>
            <w:color w:val="000000"/>
            <w:highlight w:val="white"/>
          </w:rPr>
          <w:t xml:space="preserve">, S. A., </w:t>
        </w:r>
        <w:proofErr w:type="spellStart"/>
        <w:r w:rsidR="00FA225A" w:rsidRPr="00267903">
          <w:rPr>
            <w:rFonts w:eastAsia="Roboto"/>
            <w:color w:val="000000"/>
            <w:highlight w:val="white"/>
          </w:rPr>
          <w:t>Calosi</w:t>
        </w:r>
        <w:proofErr w:type="spellEnd"/>
        <w:r w:rsidR="00FA225A" w:rsidRPr="00267903">
          <w:rPr>
            <w:rFonts w:eastAsia="Roboto"/>
            <w:color w:val="000000"/>
            <w:highlight w:val="white"/>
          </w:rPr>
          <w:t xml:space="preserve">, P., et al. (2020). Exoskeleton dissolution with mechanoreceptor damage in larval Dungeness crab related to severity of present-day ocean acidification vertical gradients. </w:t>
        </w:r>
      </w:hyperlink>
      <w:hyperlink r:id="rId134">
        <w:r w:rsidR="00FA225A" w:rsidRPr="00267903">
          <w:rPr>
            <w:rFonts w:eastAsia="Roboto"/>
            <w:i/>
            <w:color w:val="000000"/>
            <w:highlight w:val="white"/>
          </w:rPr>
          <w:t>Sci. Total Environ.</w:t>
        </w:r>
      </w:hyperlink>
      <w:hyperlink r:id="rId135">
        <w:r w:rsidR="00FA225A" w:rsidRPr="00267903">
          <w:rPr>
            <w:rFonts w:eastAsia="Roboto"/>
            <w:color w:val="000000"/>
            <w:highlight w:val="white"/>
          </w:rPr>
          <w:t xml:space="preserve"> 716, 136610.</w:t>
        </w:r>
      </w:hyperlink>
    </w:p>
    <w:p w14:paraId="2209D39B"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36">
        <w:r w:rsidR="00FA225A" w:rsidRPr="00267903">
          <w:rPr>
            <w:rFonts w:eastAsia="Roboto"/>
            <w:color w:val="000000"/>
            <w:highlight w:val="white"/>
          </w:rPr>
          <w:t xml:space="preserve">Bibby, R., </w:t>
        </w:r>
        <w:proofErr w:type="spellStart"/>
        <w:r w:rsidR="00FA225A" w:rsidRPr="00267903">
          <w:rPr>
            <w:rFonts w:eastAsia="Roboto"/>
            <w:color w:val="000000"/>
            <w:highlight w:val="white"/>
          </w:rPr>
          <w:t>Widdicombe</w:t>
        </w:r>
        <w:proofErr w:type="spellEnd"/>
        <w:r w:rsidR="00FA225A" w:rsidRPr="00267903">
          <w:rPr>
            <w:rFonts w:eastAsia="Roboto"/>
            <w:color w:val="000000"/>
            <w:highlight w:val="white"/>
          </w:rPr>
          <w:t xml:space="preserve">, S., Parry, H., Spicer, J., and Pipe, R. (2008). Effects of ocean acidification on the immune response of the blue mussel </w:t>
        </w:r>
        <w:proofErr w:type="spellStart"/>
        <w:r w:rsidR="00FA225A" w:rsidRPr="00267903">
          <w:rPr>
            <w:rFonts w:eastAsia="Roboto"/>
            <w:color w:val="000000"/>
            <w:highlight w:val="white"/>
          </w:rPr>
          <w:t>Mytilus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edulis</w:t>
        </w:r>
        <w:proofErr w:type="spellEnd"/>
        <w:r w:rsidR="00FA225A" w:rsidRPr="00267903">
          <w:rPr>
            <w:rFonts w:eastAsia="Roboto"/>
            <w:color w:val="000000"/>
            <w:highlight w:val="white"/>
          </w:rPr>
          <w:t xml:space="preserve">. </w:t>
        </w:r>
      </w:hyperlink>
      <w:hyperlink r:id="rId137">
        <w:proofErr w:type="spellStart"/>
        <w:r w:rsidR="00FA225A" w:rsidRPr="00267903">
          <w:rPr>
            <w:rFonts w:eastAsia="Roboto"/>
            <w:i/>
            <w:color w:val="000000"/>
            <w:highlight w:val="white"/>
          </w:rPr>
          <w:t>Aquat</w:t>
        </w:r>
        <w:proofErr w:type="spellEnd"/>
        <w:r w:rsidR="00FA225A" w:rsidRPr="00267903">
          <w:rPr>
            <w:rFonts w:eastAsia="Roboto"/>
            <w:i/>
            <w:color w:val="000000"/>
            <w:highlight w:val="white"/>
          </w:rPr>
          <w:t>. Biol.</w:t>
        </w:r>
      </w:hyperlink>
      <w:hyperlink r:id="rId138">
        <w:r w:rsidR="00FA225A" w:rsidRPr="00267903">
          <w:rPr>
            <w:rFonts w:eastAsia="Roboto"/>
            <w:color w:val="000000"/>
            <w:highlight w:val="white"/>
          </w:rPr>
          <w:t xml:space="preserve"> 2, 67–74.</w:t>
        </w:r>
      </w:hyperlink>
    </w:p>
    <w:p w14:paraId="6E07ABEF"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39">
        <w:r w:rsidR="00FA225A" w:rsidRPr="00267903">
          <w:rPr>
            <w:rFonts w:eastAsia="Roboto"/>
            <w:color w:val="000000"/>
            <w:highlight w:val="white"/>
          </w:rPr>
          <w:t xml:space="preserve">Bitter, M. C., </w:t>
        </w:r>
        <w:proofErr w:type="spellStart"/>
        <w:r w:rsidR="00FA225A" w:rsidRPr="00267903">
          <w:rPr>
            <w:rFonts w:eastAsia="Roboto"/>
            <w:color w:val="000000"/>
            <w:highlight w:val="white"/>
          </w:rPr>
          <w:t>Kapsenberg</w:t>
        </w:r>
        <w:proofErr w:type="spellEnd"/>
        <w:r w:rsidR="00FA225A" w:rsidRPr="00267903">
          <w:rPr>
            <w:rFonts w:eastAsia="Roboto"/>
            <w:color w:val="000000"/>
            <w:highlight w:val="white"/>
          </w:rPr>
          <w:t xml:space="preserve">, L., </w:t>
        </w:r>
        <w:proofErr w:type="spellStart"/>
        <w:r w:rsidR="00FA225A" w:rsidRPr="00267903">
          <w:rPr>
            <w:rFonts w:eastAsia="Roboto"/>
            <w:color w:val="000000"/>
            <w:highlight w:val="white"/>
          </w:rPr>
          <w:t>Gattuso</w:t>
        </w:r>
        <w:proofErr w:type="spellEnd"/>
        <w:r w:rsidR="00FA225A" w:rsidRPr="00267903">
          <w:rPr>
            <w:rFonts w:eastAsia="Roboto"/>
            <w:color w:val="000000"/>
            <w:highlight w:val="white"/>
          </w:rPr>
          <w:t xml:space="preserve">, J.-P., and </w:t>
        </w:r>
        <w:proofErr w:type="spellStart"/>
        <w:r w:rsidR="00FA225A" w:rsidRPr="00267903">
          <w:rPr>
            <w:rFonts w:eastAsia="Roboto"/>
            <w:color w:val="000000"/>
            <w:highlight w:val="white"/>
          </w:rPr>
          <w:t>Pfister</w:t>
        </w:r>
        <w:proofErr w:type="spellEnd"/>
        <w:r w:rsidR="00FA225A" w:rsidRPr="00267903">
          <w:rPr>
            <w:rFonts w:eastAsia="Roboto"/>
            <w:color w:val="000000"/>
            <w:highlight w:val="white"/>
          </w:rPr>
          <w:t xml:space="preserve">, C. A. (2019). Standing genetic variation fuels rapid adaptation to ocean acidification. </w:t>
        </w:r>
      </w:hyperlink>
      <w:hyperlink r:id="rId140">
        <w:r w:rsidR="00FA225A" w:rsidRPr="00267903">
          <w:rPr>
            <w:rFonts w:eastAsia="Roboto"/>
            <w:i/>
            <w:color w:val="000000"/>
            <w:highlight w:val="white"/>
          </w:rPr>
          <w:t xml:space="preserve">Nat. </w:t>
        </w:r>
        <w:proofErr w:type="spellStart"/>
        <w:r w:rsidR="00FA225A" w:rsidRPr="00267903">
          <w:rPr>
            <w:rFonts w:eastAsia="Roboto"/>
            <w:i/>
            <w:color w:val="000000"/>
            <w:highlight w:val="white"/>
          </w:rPr>
          <w:t>Commun</w:t>
        </w:r>
        <w:proofErr w:type="spellEnd"/>
        <w:r w:rsidR="00FA225A" w:rsidRPr="00267903">
          <w:rPr>
            <w:rFonts w:eastAsia="Roboto"/>
            <w:i/>
            <w:color w:val="000000"/>
            <w:highlight w:val="white"/>
          </w:rPr>
          <w:t>.</w:t>
        </w:r>
      </w:hyperlink>
      <w:hyperlink r:id="rId141">
        <w:r w:rsidR="00FA225A" w:rsidRPr="00267903">
          <w:rPr>
            <w:rFonts w:eastAsia="Roboto"/>
            <w:color w:val="000000"/>
            <w:highlight w:val="white"/>
          </w:rPr>
          <w:t xml:space="preserve"> 10, 5821.</w:t>
        </w:r>
      </w:hyperlink>
    </w:p>
    <w:p w14:paraId="375BECBB"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42">
        <w:r w:rsidR="00FA225A" w:rsidRPr="00267903">
          <w:rPr>
            <w:rFonts w:eastAsia="Roboto"/>
            <w:color w:val="000000"/>
            <w:highlight w:val="white"/>
          </w:rPr>
          <w:t xml:space="preserve">Block, M. D. E., de Block, M., and </w:t>
        </w:r>
        <w:proofErr w:type="spellStart"/>
        <w:r w:rsidR="00FA225A" w:rsidRPr="00267903">
          <w:rPr>
            <w:rFonts w:eastAsia="Roboto"/>
            <w:color w:val="000000"/>
            <w:highlight w:val="white"/>
          </w:rPr>
          <w:t>Stoks</w:t>
        </w:r>
        <w:proofErr w:type="spellEnd"/>
        <w:r w:rsidR="00FA225A" w:rsidRPr="00267903">
          <w:rPr>
            <w:rFonts w:eastAsia="Roboto"/>
            <w:color w:val="000000"/>
            <w:highlight w:val="white"/>
          </w:rPr>
          <w:t xml:space="preserve">, R. (2008). Short-term larval food stress and associated compensatory growth reduce adult immune function in a damselfly. </w:t>
        </w:r>
      </w:hyperlink>
      <w:hyperlink r:id="rId143">
        <w:r w:rsidR="00FA225A" w:rsidRPr="00267903">
          <w:rPr>
            <w:rFonts w:eastAsia="Roboto"/>
            <w:i/>
            <w:color w:val="000000"/>
            <w:highlight w:val="white"/>
          </w:rPr>
          <w:t>Ecological Entomology</w:t>
        </w:r>
      </w:hyperlink>
      <w:hyperlink r:id="rId144">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145">
        <w:r w:rsidR="00FA225A" w:rsidRPr="00267903">
          <w:rPr>
            <w:rFonts w:eastAsia="Roboto"/>
            <w:color w:val="000000"/>
            <w:highlight w:val="white"/>
          </w:rPr>
          <w:t>10.1111/j.1365-2311.2008.01024.x</w:t>
        </w:r>
      </w:hyperlink>
      <w:hyperlink r:id="rId146">
        <w:r w:rsidR="00FA225A" w:rsidRPr="00267903">
          <w:rPr>
            <w:rFonts w:eastAsia="Roboto"/>
            <w:color w:val="000000"/>
            <w:highlight w:val="white"/>
          </w:rPr>
          <w:t>.</w:t>
        </w:r>
      </w:hyperlink>
    </w:p>
    <w:p w14:paraId="5C9593FB"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47">
        <w:proofErr w:type="spellStart"/>
        <w:r w:rsidR="00FA225A" w:rsidRPr="00267903">
          <w:rPr>
            <w:rFonts w:eastAsia="Roboto"/>
            <w:color w:val="000000"/>
            <w:highlight w:val="white"/>
          </w:rPr>
          <w:t>Bogan</w:t>
        </w:r>
        <w:proofErr w:type="spellEnd"/>
        <w:r w:rsidR="00FA225A" w:rsidRPr="00267903">
          <w:rPr>
            <w:rFonts w:eastAsia="Roboto"/>
            <w:color w:val="000000"/>
            <w:highlight w:val="white"/>
          </w:rPr>
          <w:t xml:space="preserve">, S. N., Johnson, K. M., and Hofmann, G. E. (2020). Changes in genome-wide methylation and gene expression in response to future pCO2 extremes in the </w:t>
        </w:r>
        <w:proofErr w:type="spellStart"/>
        <w:r w:rsidR="00FA225A" w:rsidRPr="00267903">
          <w:rPr>
            <w:rFonts w:eastAsia="Roboto"/>
            <w:color w:val="000000"/>
            <w:highlight w:val="white"/>
          </w:rPr>
          <w:t>antarctic</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pteropod</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Limacina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helicina</w:t>
        </w:r>
        <w:proofErr w:type="spellEnd"/>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antarctica</w:t>
        </w:r>
        <w:proofErr w:type="spellEnd"/>
        <w:proofErr w:type="gramEnd"/>
        <w:r w:rsidR="00FA225A" w:rsidRPr="00267903">
          <w:rPr>
            <w:rFonts w:eastAsia="Roboto"/>
            <w:color w:val="000000"/>
            <w:highlight w:val="white"/>
          </w:rPr>
          <w:t xml:space="preserve">. </w:t>
        </w:r>
      </w:hyperlink>
      <w:hyperlink r:id="rId148">
        <w:r w:rsidR="00FA225A" w:rsidRPr="00267903">
          <w:rPr>
            <w:rFonts w:eastAsia="Roboto"/>
            <w:i/>
            <w:color w:val="000000"/>
            <w:highlight w:val="white"/>
          </w:rPr>
          <w:t>Front. Mar. Sci.</w:t>
        </w:r>
      </w:hyperlink>
      <w:hyperlink r:id="rId149">
        <w:r w:rsidR="00FA225A" w:rsidRPr="00267903">
          <w:rPr>
            <w:rFonts w:eastAsia="Roboto"/>
            <w:color w:val="000000"/>
            <w:highlight w:val="white"/>
          </w:rPr>
          <w:t xml:space="preserve"> 6.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150">
        <w:r w:rsidR="00FA225A" w:rsidRPr="00267903">
          <w:rPr>
            <w:rFonts w:eastAsia="Roboto"/>
            <w:color w:val="000000"/>
            <w:highlight w:val="white"/>
          </w:rPr>
          <w:t>10.3389/fmars.2019.00788</w:t>
        </w:r>
      </w:hyperlink>
      <w:hyperlink r:id="rId151">
        <w:r w:rsidR="00FA225A" w:rsidRPr="00267903">
          <w:rPr>
            <w:rFonts w:eastAsia="Roboto"/>
            <w:color w:val="000000"/>
            <w:highlight w:val="white"/>
          </w:rPr>
          <w:t>.</w:t>
        </w:r>
      </w:hyperlink>
    </w:p>
    <w:p w14:paraId="715ADA0C"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52">
        <w:r w:rsidR="00FA225A" w:rsidRPr="00267903">
          <w:rPr>
            <w:rFonts w:eastAsia="Roboto"/>
            <w:color w:val="000000"/>
            <w:highlight w:val="white"/>
          </w:rPr>
          <w:t xml:space="preserve">Bourque, G., Burns, K. H., </w:t>
        </w:r>
        <w:proofErr w:type="spellStart"/>
        <w:r w:rsidR="00FA225A" w:rsidRPr="00267903">
          <w:rPr>
            <w:rFonts w:eastAsia="Roboto"/>
            <w:color w:val="000000"/>
            <w:highlight w:val="white"/>
          </w:rPr>
          <w:t>Gehring</w:t>
        </w:r>
        <w:proofErr w:type="spellEnd"/>
        <w:r w:rsidR="00FA225A" w:rsidRPr="00267903">
          <w:rPr>
            <w:rFonts w:eastAsia="Roboto"/>
            <w:color w:val="000000"/>
            <w:highlight w:val="white"/>
          </w:rPr>
          <w:t xml:space="preserve">, M., </w:t>
        </w:r>
        <w:proofErr w:type="spellStart"/>
        <w:r w:rsidR="00FA225A" w:rsidRPr="00267903">
          <w:rPr>
            <w:rFonts w:eastAsia="Roboto"/>
            <w:color w:val="000000"/>
            <w:highlight w:val="white"/>
          </w:rPr>
          <w:t>Gorbunova</w:t>
        </w:r>
        <w:proofErr w:type="spellEnd"/>
        <w:r w:rsidR="00FA225A" w:rsidRPr="00267903">
          <w:rPr>
            <w:rFonts w:eastAsia="Roboto"/>
            <w:color w:val="000000"/>
            <w:highlight w:val="white"/>
          </w:rPr>
          <w:t xml:space="preserve">, V., </w:t>
        </w:r>
        <w:proofErr w:type="spellStart"/>
        <w:r w:rsidR="00FA225A" w:rsidRPr="00267903">
          <w:rPr>
            <w:rFonts w:eastAsia="Roboto"/>
            <w:color w:val="000000"/>
            <w:highlight w:val="white"/>
          </w:rPr>
          <w:t>Seluanov</w:t>
        </w:r>
        <w:proofErr w:type="spellEnd"/>
        <w:r w:rsidR="00FA225A" w:rsidRPr="00267903">
          <w:rPr>
            <w:rFonts w:eastAsia="Roboto"/>
            <w:color w:val="000000"/>
            <w:highlight w:val="white"/>
          </w:rPr>
          <w:t xml:space="preserve">, A., </w:t>
        </w:r>
        <w:proofErr w:type="spellStart"/>
        <w:r w:rsidR="00FA225A" w:rsidRPr="00267903">
          <w:rPr>
            <w:rFonts w:eastAsia="Roboto"/>
            <w:color w:val="000000"/>
            <w:highlight w:val="white"/>
          </w:rPr>
          <w:t>Hammell</w:t>
        </w:r>
        <w:proofErr w:type="spellEnd"/>
        <w:r w:rsidR="00FA225A" w:rsidRPr="00267903">
          <w:rPr>
            <w:rFonts w:eastAsia="Roboto"/>
            <w:color w:val="000000"/>
            <w:highlight w:val="white"/>
          </w:rPr>
          <w:t xml:space="preserve">, M., et al. (2018). Ten things you should know about transposable elements. </w:t>
        </w:r>
      </w:hyperlink>
      <w:hyperlink r:id="rId153">
        <w:r w:rsidR="00FA225A" w:rsidRPr="00267903">
          <w:rPr>
            <w:rFonts w:eastAsia="Roboto"/>
            <w:i/>
            <w:color w:val="000000"/>
            <w:highlight w:val="white"/>
          </w:rPr>
          <w:t>Genome Biol.</w:t>
        </w:r>
      </w:hyperlink>
      <w:hyperlink r:id="rId154">
        <w:r w:rsidR="00FA225A" w:rsidRPr="00267903">
          <w:rPr>
            <w:rFonts w:eastAsia="Roboto"/>
            <w:color w:val="000000"/>
            <w:highlight w:val="white"/>
          </w:rPr>
          <w:t xml:space="preserve"> 19, 199.</w:t>
        </w:r>
      </w:hyperlink>
    </w:p>
    <w:p w14:paraId="456C04B5"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55">
        <w:proofErr w:type="spellStart"/>
        <w:r w:rsidR="00FA225A" w:rsidRPr="00267903">
          <w:rPr>
            <w:rFonts w:eastAsia="Roboto"/>
            <w:color w:val="000000"/>
            <w:highlight w:val="white"/>
          </w:rPr>
          <w:t>Buchberger</w:t>
        </w:r>
        <w:proofErr w:type="spellEnd"/>
        <w:r w:rsidR="00FA225A" w:rsidRPr="00267903">
          <w:rPr>
            <w:rFonts w:eastAsia="Roboto"/>
            <w:color w:val="000000"/>
            <w:highlight w:val="white"/>
          </w:rPr>
          <w:t xml:space="preserve">, A. R., </w:t>
        </w:r>
        <w:proofErr w:type="spellStart"/>
        <w:r w:rsidR="00FA225A" w:rsidRPr="00267903">
          <w:rPr>
            <w:rFonts w:eastAsia="Roboto"/>
            <w:color w:val="000000"/>
            <w:highlight w:val="white"/>
          </w:rPr>
          <w:t>DeLaney</w:t>
        </w:r>
        <w:proofErr w:type="spellEnd"/>
        <w:r w:rsidR="00FA225A" w:rsidRPr="00267903">
          <w:rPr>
            <w:rFonts w:eastAsia="Roboto"/>
            <w:color w:val="000000"/>
            <w:highlight w:val="white"/>
          </w:rPr>
          <w:t xml:space="preserve">, K., Liu, Y., Vu, N. Q., </w:t>
        </w:r>
        <w:proofErr w:type="spellStart"/>
        <w:r w:rsidR="00FA225A" w:rsidRPr="00267903">
          <w:rPr>
            <w:rFonts w:eastAsia="Roboto"/>
            <w:color w:val="000000"/>
            <w:highlight w:val="white"/>
          </w:rPr>
          <w:t>Helfenbein</w:t>
        </w:r>
        <w:proofErr w:type="spellEnd"/>
        <w:r w:rsidR="00FA225A" w:rsidRPr="00267903">
          <w:rPr>
            <w:rFonts w:eastAsia="Roboto"/>
            <w:color w:val="000000"/>
            <w:highlight w:val="white"/>
          </w:rPr>
          <w:t xml:space="preserve">, K., and Li, L. (2020). Mass Spectrometric Profiling of Neuropeptides in </w:t>
        </w:r>
        <w:proofErr w:type="spellStart"/>
        <w:r w:rsidR="00FA225A" w:rsidRPr="00267903">
          <w:rPr>
            <w:rFonts w:eastAsia="Roboto"/>
            <w:color w:val="000000"/>
            <w:highlight w:val="white"/>
          </w:rPr>
          <w:t>Callinectes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sapidus</w:t>
        </w:r>
        <w:proofErr w:type="spellEnd"/>
        <w:r w:rsidR="00FA225A" w:rsidRPr="00267903">
          <w:rPr>
            <w:rFonts w:eastAsia="Roboto"/>
            <w:color w:val="000000"/>
            <w:highlight w:val="white"/>
          </w:rPr>
          <w:t xml:space="preserve"> during Hypoxia Stress. </w:t>
        </w:r>
      </w:hyperlink>
      <w:hyperlink r:id="rId156">
        <w:r w:rsidR="00FA225A" w:rsidRPr="00267903">
          <w:rPr>
            <w:rFonts w:eastAsia="Roboto"/>
            <w:i/>
            <w:color w:val="000000"/>
            <w:highlight w:val="white"/>
          </w:rPr>
          <w:t xml:space="preserve">ACS Chem. </w:t>
        </w:r>
        <w:proofErr w:type="spellStart"/>
        <w:r w:rsidR="00FA225A" w:rsidRPr="00267903">
          <w:rPr>
            <w:rFonts w:eastAsia="Roboto"/>
            <w:i/>
            <w:color w:val="000000"/>
            <w:highlight w:val="white"/>
          </w:rPr>
          <w:t>Neurosci</w:t>
        </w:r>
        <w:proofErr w:type="spellEnd"/>
        <w:r w:rsidR="00FA225A" w:rsidRPr="00267903">
          <w:rPr>
            <w:rFonts w:eastAsia="Roboto"/>
            <w:i/>
            <w:color w:val="000000"/>
            <w:highlight w:val="white"/>
          </w:rPr>
          <w:t>.</w:t>
        </w:r>
      </w:hyperlink>
      <w:hyperlink r:id="rId157">
        <w:r w:rsidR="00FA225A" w:rsidRPr="00267903">
          <w:rPr>
            <w:rFonts w:eastAsia="Roboto"/>
            <w:color w:val="000000"/>
            <w:highlight w:val="white"/>
          </w:rPr>
          <w:t xml:space="preserve"> 11, 3097–3106.</w:t>
        </w:r>
      </w:hyperlink>
    </w:p>
    <w:p w14:paraId="5BFD6174"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58">
        <w:r w:rsidR="00FA225A" w:rsidRPr="00267903">
          <w:rPr>
            <w:rFonts w:eastAsia="Roboto"/>
            <w:color w:val="000000"/>
            <w:highlight w:val="white"/>
          </w:rPr>
          <w:t xml:space="preserve">Camacho, C., </w:t>
        </w:r>
        <w:proofErr w:type="spellStart"/>
        <w:r w:rsidR="00FA225A" w:rsidRPr="00267903">
          <w:rPr>
            <w:rFonts w:eastAsia="Roboto"/>
            <w:color w:val="000000"/>
            <w:highlight w:val="white"/>
          </w:rPr>
          <w:t>Coulouris</w:t>
        </w:r>
        <w:proofErr w:type="spellEnd"/>
        <w:r w:rsidR="00FA225A" w:rsidRPr="00267903">
          <w:rPr>
            <w:rFonts w:eastAsia="Roboto"/>
            <w:color w:val="000000"/>
            <w:highlight w:val="white"/>
          </w:rPr>
          <w:t xml:space="preserve">, G., </w:t>
        </w:r>
        <w:proofErr w:type="spellStart"/>
        <w:r w:rsidR="00FA225A" w:rsidRPr="00267903">
          <w:rPr>
            <w:rFonts w:eastAsia="Roboto"/>
            <w:color w:val="000000"/>
            <w:highlight w:val="white"/>
          </w:rPr>
          <w:t>Avagyan</w:t>
        </w:r>
        <w:proofErr w:type="spellEnd"/>
        <w:r w:rsidR="00FA225A" w:rsidRPr="00267903">
          <w:rPr>
            <w:rFonts w:eastAsia="Roboto"/>
            <w:color w:val="000000"/>
            <w:highlight w:val="white"/>
          </w:rPr>
          <w:t xml:space="preserve">, V., Ma, N., Papadopoulos, J., </w:t>
        </w:r>
        <w:proofErr w:type="spellStart"/>
        <w:r w:rsidR="00FA225A" w:rsidRPr="00267903">
          <w:rPr>
            <w:rFonts w:eastAsia="Roboto"/>
            <w:color w:val="000000"/>
            <w:highlight w:val="white"/>
          </w:rPr>
          <w:t>Bealer</w:t>
        </w:r>
        <w:proofErr w:type="spellEnd"/>
        <w:r w:rsidR="00FA225A" w:rsidRPr="00267903">
          <w:rPr>
            <w:rFonts w:eastAsia="Roboto"/>
            <w:color w:val="000000"/>
            <w:highlight w:val="white"/>
          </w:rPr>
          <w:t xml:space="preserve">, K., et al. (2009). BLAST+: architecture and applications. </w:t>
        </w:r>
      </w:hyperlink>
      <w:hyperlink r:id="rId159">
        <w:r w:rsidR="00FA225A" w:rsidRPr="00267903">
          <w:rPr>
            <w:rFonts w:eastAsia="Roboto"/>
            <w:i/>
            <w:color w:val="000000"/>
            <w:highlight w:val="white"/>
          </w:rPr>
          <w:t>BMC Bioinformatics</w:t>
        </w:r>
      </w:hyperlink>
      <w:hyperlink r:id="rId160">
        <w:r w:rsidR="00FA225A" w:rsidRPr="00267903">
          <w:rPr>
            <w:rFonts w:eastAsia="Roboto"/>
            <w:color w:val="000000"/>
            <w:highlight w:val="white"/>
          </w:rPr>
          <w:t xml:space="preserve"> 10, 421.</w:t>
        </w:r>
      </w:hyperlink>
    </w:p>
    <w:p w14:paraId="229086D8"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61">
        <w:proofErr w:type="spellStart"/>
        <w:r w:rsidR="00FA225A" w:rsidRPr="00267903">
          <w:rPr>
            <w:rFonts w:eastAsia="Roboto"/>
            <w:color w:val="000000"/>
            <w:highlight w:val="white"/>
          </w:rPr>
          <w:t>Casacuberta</w:t>
        </w:r>
        <w:proofErr w:type="spellEnd"/>
        <w:r w:rsidR="00FA225A" w:rsidRPr="00267903">
          <w:rPr>
            <w:rFonts w:eastAsia="Roboto"/>
            <w:color w:val="000000"/>
            <w:highlight w:val="white"/>
          </w:rPr>
          <w:t xml:space="preserve">, E., and González, J. (2013). The impact of transposable elements in environmental adaptation. </w:t>
        </w:r>
      </w:hyperlink>
      <w:hyperlink r:id="rId162">
        <w:r w:rsidR="00FA225A" w:rsidRPr="00267903">
          <w:rPr>
            <w:rFonts w:eastAsia="Roboto"/>
            <w:i/>
            <w:color w:val="000000"/>
            <w:highlight w:val="white"/>
          </w:rPr>
          <w:t>Mol. Ecol.</w:t>
        </w:r>
      </w:hyperlink>
      <w:hyperlink r:id="rId163">
        <w:r w:rsidR="00FA225A" w:rsidRPr="00267903">
          <w:rPr>
            <w:rFonts w:eastAsia="Roboto"/>
            <w:color w:val="000000"/>
            <w:highlight w:val="white"/>
          </w:rPr>
          <w:t xml:space="preserve"> 22, 1503–1517.</w:t>
        </w:r>
      </w:hyperlink>
    </w:p>
    <w:p w14:paraId="1D91CEEF"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64">
        <w:r w:rsidR="00FA225A" w:rsidRPr="00267903">
          <w:rPr>
            <w:rFonts w:eastAsia="Roboto"/>
            <w:color w:val="000000"/>
            <w:highlight w:val="white"/>
          </w:rPr>
          <w:t xml:space="preserve">Cattell, R. B. (1966). The Scree Test </w:t>
        </w:r>
        <w:proofErr w:type="gramStart"/>
        <w:r w:rsidR="00FA225A" w:rsidRPr="00267903">
          <w:rPr>
            <w:rFonts w:eastAsia="Roboto"/>
            <w:color w:val="000000"/>
            <w:highlight w:val="white"/>
          </w:rPr>
          <w:t>For</w:t>
        </w:r>
        <w:proofErr w:type="gramEnd"/>
        <w:r w:rsidR="00FA225A" w:rsidRPr="00267903">
          <w:rPr>
            <w:rFonts w:eastAsia="Roboto"/>
            <w:color w:val="000000"/>
            <w:highlight w:val="white"/>
          </w:rPr>
          <w:t xml:space="preserve"> The Number Of Factors. </w:t>
        </w:r>
      </w:hyperlink>
      <w:hyperlink r:id="rId165">
        <w:r w:rsidR="00FA225A" w:rsidRPr="00267903">
          <w:rPr>
            <w:rFonts w:eastAsia="Roboto"/>
            <w:i/>
            <w:color w:val="000000"/>
            <w:highlight w:val="white"/>
          </w:rPr>
          <w:t xml:space="preserve">Multivariate </w:t>
        </w:r>
        <w:proofErr w:type="spellStart"/>
        <w:r w:rsidR="00FA225A" w:rsidRPr="00267903">
          <w:rPr>
            <w:rFonts w:eastAsia="Roboto"/>
            <w:i/>
            <w:color w:val="000000"/>
            <w:highlight w:val="white"/>
          </w:rPr>
          <w:t>Behav</w:t>
        </w:r>
        <w:proofErr w:type="spellEnd"/>
        <w:r w:rsidR="00FA225A" w:rsidRPr="00267903">
          <w:rPr>
            <w:rFonts w:eastAsia="Roboto"/>
            <w:i/>
            <w:color w:val="000000"/>
            <w:highlight w:val="white"/>
          </w:rPr>
          <w:t>. Res.</w:t>
        </w:r>
      </w:hyperlink>
      <w:hyperlink r:id="rId166">
        <w:r w:rsidR="00FA225A" w:rsidRPr="00267903">
          <w:rPr>
            <w:rFonts w:eastAsia="Roboto"/>
            <w:color w:val="000000"/>
            <w:highlight w:val="white"/>
          </w:rPr>
          <w:t xml:space="preserve"> 1, 245–276.</w:t>
        </w:r>
      </w:hyperlink>
    </w:p>
    <w:p w14:paraId="7DBC5EB8"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67">
        <w:r w:rsidR="00FA225A" w:rsidRPr="00267903">
          <w:rPr>
            <w:rFonts w:eastAsia="Roboto"/>
            <w:color w:val="000000"/>
            <w:highlight w:val="white"/>
          </w:rPr>
          <w:t xml:space="preserve">Chang, E. S., and </w:t>
        </w:r>
        <w:proofErr w:type="spellStart"/>
        <w:r w:rsidR="00FA225A" w:rsidRPr="00267903">
          <w:rPr>
            <w:rFonts w:eastAsia="Roboto"/>
            <w:color w:val="000000"/>
            <w:highlight w:val="white"/>
          </w:rPr>
          <w:t>Mykles</w:t>
        </w:r>
        <w:proofErr w:type="spellEnd"/>
        <w:r w:rsidR="00FA225A" w:rsidRPr="00267903">
          <w:rPr>
            <w:rFonts w:eastAsia="Roboto"/>
            <w:color w:val="000000"/>
            <w:highlight w:val="white"/>
          </w:rPr>
          <w:t xml:space="preserve">, D. L. (2011). Regulation of crustacean molting: A review and our perspectives. </w:t>
        </w:r>
      </w:hyperlink>
      <w:hyperlink r:id="rId168">
        <w:r w:rsidR="00FA225A" w:rsidRPr="00267903">
          <w:rPr>
            <w:rFonts w:eastAsia="Roboto"/>
            <w:i/>
            <w:color w:val="000000"/>
            <w:highlight w:val="white"/>
          </w:rPr>
          <w:t xml:space="preserve">Gen. Comp. </w:t>
        </w:r>
        <w:proofErr w:type="spellStart"/>
        <w:r w:rsidR="00FA225A" w:rsidRPr="00267903">
          <w:rPr>
            <w:rFonts w:eastAsia="Roboto"/>
            <w:i/>
            <w:color w:val="000000"/>
            <w:highlight w:val="white"/>
          </w:rPr>
          <w:t>Endocrinol</w:t>
        </w:r>
        <w:proofErr w:type="spellEnd"/>
        <w:r w:rsidR="00FA225A" w:rsidRPr="00267903">
          <w:rPr>
            <w:rFonts w:eastAsia="Roboto"/>
            <w:i/>
            <w:color w:val="000000"/>
            <w:highlight w:val="white"/>
          </w:rPr>
          <w:t>.</w:t>
        </w:r>
      </w:hyperlink>
      <w:hyperlink r:id="rId169">
        <w:r w:rsidR="00FA225A" w:rsidRPr="00267903">
          <w:rPr>
            <w:rFonts w:eastAsia="Roboto"/>
            <w:color w:val="000000"/>
            <w:highlight w:val="white"/>
          </w:rPr>
          <w:t xml:space="preserve"> 172, 323–330.</w:t>
        </w:r>
      </w:hyperlink>
    </w:p>
    <w:p w14:paraId="3E8AA604"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70">
        <w:r w:rsidR="00FA225A" w:rsidRPr="00267903">
          <w:rPr>
            <w:rFonts w:eastAsia="Roboto"/>
            <w:color w:val="000000"/>
            <w:highlight w:val="white"/>
          </w:rPr>
          <w:t xml:space="preserve">Christopher Long, W.,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xml:space="preserve">, K. M., and Foy, R. J. (2013). Effects of ocean acidification on the embryos and larvae of red king crab, </w:t>
        </w:r>
        <w:proofErr w:type="spellStart"/>
        <w:r w:rsidR="00FA225A" w:rsidRPr="00267903">
          <w:rPr>
            <w:rFonts w:eastAsia="Roboto"/>
            <w:color w:val="000000"/>
            <w:highlight w:val="white"/>
          </w:rPr>
          <w:t>Paralithodes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camtschaticus</w:t>
        </w:r>
        <w:proofErr w:type="spellEnd"/>
        <w:r w:rsidR="00FA225A" w:rsidRPr="00267903">
          <w:rPr>
            <w:rFonts w:eastAsia="Roboto"/>
            <w:color w:val="000000"/>
            <w:highlight w:val="white"/>
          </w:rPr>
          <w:t xml:space="preserve">. </w:t>
        </w:r>
      </w:hyperlink>
      <w:hyperlink r:id="rId171">
        <w:r w:rsidR="00FA225A" w:rsidRPr="00267903">
          <w:rPr>
            <w:rFonts w:eastAsia="Roboto"/>
            <w:i/>
            <w:color w:val="000000"/>
            <w:highlight w:val="white"/>
          </w:rPr>
          <w:t xml:space="preserve">Mar. </w:t>
        </w:r>
        <w:proofErr w:type="spellStart"/>
        <w:r w:rsidR="00FA225A" w:rsidRPr="00267903">
          <w:rPr>
            <w:rFonts w:eastAsia="Roboto"/>
            <w:i/>
            <w:color w:val="000000"/>
            <w:highlight w:val="white"/>
          </w:rPr>
          <w:t>Pollut</w:t>
        </w:r>
        <w:proofErr w:type="spellEnd"/>
        <w:r w:rsidR="00FA225A" w:rsidRPr="00267903">
          <w:rPr>
            <w:rFonts w:eastAsia="Roboto"/>
            <w:i/>
            <w:color w:val="000000"/>
            <w:highlight w:val="white"/>
          </w:rPr>
          <w:t>. Bull.</w:t>
        </w:r>
      </w:hyperlink>
      <w:hyperlink r:id="rId172">
        <w:r w:rsidR="00FA225A" w:rsidRPr="00267903">
          <w:rPr>
            <w:rFonts w:eastAsia="Roboto"/>
            <w:color w:val="000000"/>
            <w:highlight w:val="white"/>
          </w:rPr>
          <w:t xml:space="preserve"> 69, 38–47.</w:t>
        </w:r>
      </w:hyperlink>
    </w:p>
    <w:p w14:paraId="680FB3F4"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73">
        <w:r w:rsidR="00FA225A" w:rsidRPr="00267903">
          <w:rPr>
            <w:rFonts w:eastAsia="Roboto"/>
            <w:color w:val="000000"/>
            <w:highlight w:val="white"/>
          </w:rPr>
          <w:t xml:space="preserve">Clements, J. C., and </w:t>
        </w:r>
        <w:proofErr w:type="spellStart"/>
        <w:r w:rsidR="00FA225A" w:rsidRPr="00267903">
          <w:rPr>
            <w:rFonts w:eastAsia="Roboto"/>
            <w:color w:val="000000"/>
            <w:highlight w:val="white"/>
          </w:rPr>
          <w:t>Comeau</w:t>
        </w:r>
        <w:proofErr w:type="spellEnd"/>
        <w:r w:rsidR="00FA225A" w:rsidRPr="00267903">
          <w:rPr>
            <w:rFonts w:eastAsia="Roboto"/>
            <w:color w:val="000000"/>
            <w:highlight w:val="white"/>
          </w:rPr>
          <w:t xml:space="preserve">, L. A. (2019). Behavioral Defenses of Shellfish Prey under Ocean Acidification. </w:t>
        </w:r>
      </w:hyperlink>
      <w:hyperlink r:id="rId174">
        <w:proofErr w:type="spellStart"/>
        <w:proofErr w:type="gramStart"/>
        <w:r w:rsidR="00FA225A" w:rsidRPr="00267903">
          <w:rPr>
            <w:rFonts w:eastAsia="Roboto"/>
            <w:i/>
            <w:color w:val="000000"/>
            <w:highlight w:val="white"/>
          </w:rPr>
          <w:t>shre</w:t>
        </w:r>
        <w:proofErr w:type="spellEnd"/>
        <w:proofErr w:type="gramEnd"/>
      </w:hyperlink>
      <w:hyperlink r:id="rId175">
        <w:r w:rsidR="00FA225A" w:rsidRPr="00267903">
          <w:rPr>
            <w:rFonts w:eastAsia="Roboto"/>
            <w:color w:val="000000"/>
            <w:highlight w:val="white"/>
          </w:rPr>
          <w:t xml:space="preserve"> 38, 725–742.</w:t>
        </w:r>
      </w:hyperlink>
    </w:p>
    <w:p w14:paraId="3D7782F0"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76">
        <w:r w:rsidR="00FA225A" w:rsidRPr="00267903">
          <w:rPr>
            <w:rFonts w:eastAsia="Roboto"/>
            <w:color w:val="000000"/>
            <w:highlight w:val="white"/>
          </w:rPr>
          <w:t xml:space="preserve">Coffey, W. D., </w:t>
        </w:r>
        <w:proofErr w:type="spellStart"/>
        <w:r w:rsidR="00FA225A" w:rsidRPr="00267903">
          <w:rPr>
            <w:rFonts w:eastAsia="Roboto"/>
            <w:color w:val="000000"/>
            <w:highlight w:val="white"/>
          </w:rPr>
          <w:t>Nardone</w:t>
        </w:r>
        <w:proofErr w:type="spellEnd"/>
        <w:r w:rsidR="00FA225A" w:rsidRPr="00267903">
          <w:rPr>
            <w:rFonts w:eastAsia="Roboto"/>
            <w:color w:val="000000"/>
            <w:highlight w:val="white"/>
          </w:rPr>
          <w:t xml:space="preserve">, J. A., </w:t>
        </w:r>
        <w:proofErr w:type="spellStart"/>
        <w:r w:rsidR="00FA225A" w:rsidRPr="00267903">
          <w:rPr>
            <w:rFonts w:eastAsia="Roboto"/>
            <w:color w:val="000000"/>
            <w:highlight w:val="white"/>
          </w:rPr>
          <w:t>Yarram</w:t>
        </w:r>
        <w:proofErr w:type="spellEnd"/>
        <w:r w:rsidR="00FA225A" w:rsidRPr="00267903">
          <w:rPr>
            <w:rFonts w:eastAsia="Roboto"/>
            <w:color w:val="000000"/>
            <w:highlight w:val="white"/>
          </w:rPr>
          <w:t xml:space="preserve">, A., Long, W. C.,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xml:space="preserve">, K. M., Foy, R. J., et al. (2017). Ocean acidification leads to altered micromechanical properties of the mineralized cuticle in juvenile red and blue king crabs. </w:t>
        </w:r>
      </w:hyperlink>
      <w:hyperlink r:id="rId177">
        <w:r w:rsidR="00FA225A" w:rsidRPr="00267903">
          <w:rPr>
            <w:rFonts w:eastAsia="Roboto"/>
            <w:i/>
            <w:color w:val="000000"/>
            <w:highlight w:val="white"/>
          </w:rPr>
          <w:t>J. Exp. Mar. Bio. Ecol.</w:t>
        </w:r>
      </w:hyperlink>
      <w:hyperlink r:id="rId178">
        <w:r w:rsidR="00FA225A" w:rsidRPr="00267903">
          <w:rPr>
            <w:rFonts w:eastAsia="Roboto"/>
            <w:color w:val="000000"/>
            <w:highlight w:val="white"/>
          </w:rPr>
          <w:t xml:space="preserve"> 495, 1–12.</w:t>
        </w:r>
      </w:hyperlink>
    </w:p>
    <w:p w14:paraId="2CE70F39" w14:textId="77777777" w:rsidR="00E860AC" w:rsidRPr="00267903" w:rsidRDefault="00FA225A">
      <w:pPr>
        <w:widowControl w:val="0"/>
        <w:pBdr>
          <w:top w:val="nil"/>
          <w:left w:val="nil"/>
          <w:bottom w:val="nil"/>
          <w:right w:val="nil"/>
          <w:between w:val="nil"/>
        </w:pBdr>
        <w:spacing w:line="240" w:lineRule="auto"/>
        <w:ind w:left="400" w:hanging="400"/>
        <w:rPr>
          <w:rFonts w:eastAsia="Roboto"/>
          <w:color w:val="000000"/>
          <w:highlight w:val="white"/>
        </w:rPr>
      </w:pPr>
      <w:r w:rsidRPr="00267903">
        <w:rPr>
          <w:rFonts w:eastAsia="Roboto"/>
          <w:color w:val="000000"/>
          <w:highlight w:val="white"/>
        </w:rPr>
        <w:t xml:space="preserve">Cooley, S., D. </w:t>
      </w:r>
      <w:proofErr w:type="spellStart"/>
      <w:r w:rsidRPr="00267903">
        <w:rPr>
          <w:rFonts w:eastAsia="Roboto"/>
          <w:color w:val="000000"/>
          <w:highlight w:val="white"/>
        </w:rPr>
        <w:t>Schoeman</w:t>
      </w:r>
      <w:proofErr w:type="spellEnd"/>
      <w:r w:rsidRPr="00267903">
        <w:rPr>
          <w:rFonts w:eastAsia="Roboto"/>
          <w:color w:val="000000"/>
          <w:highlight w:val="white"/>
        </w:rPr>
        <w:t xml:space="preserve">, L. Bopp, P. Boyd, S. Donner, D.Y. </w:t>
      </w:r>
      <w:proofErr w:type="spellStart"/>
      <w:r w:rsidRPr="00267903">
        <w:rPr>
          <w:rFonts w:eastAsia="Roboto"/>
          <w:color w:val="000000"/>
          <w:highlight w:val="white"/>
        </w:rPr>
        <w:t>Ghebrehiwet</w:t>
      </w:r>
      <w:proofErr w:type="spellEnd"/>
      <w:r w:rsidRPr="00267903">
        <w:rPr>
          <w:rFonts w:eastAsia="Roboto"/>
          <w:color w:val="000000"/>
          <w:highlight w:val="white"/>
        </w:rPr>
        <w:t xml:space="preserve">, S.-I. Ito, W. </w:t>
      </w:r>
      <w:proofErr w:type="spellStart"/>
      <w:r w:rsidRPr="00267903">
        <w:rPr>
          <w:rFonts w:eastAsia="Roboto"/>
          <w:color w:val="000000"/>
          <w:highlight w:val="white"/>
        </w:rPr>
        <w:t>Kiessling</w:t>
      </w:r>
      <w:proofErr w:type="spellEnd"/>
      <w:r w:rsidRPr="00267903">
        <w:rPr>
          <w:rFonts w:eastAsia="Roboto"/>
          <w:color w:val="000000"/>
          <w:highlight w:val="white"/>
        </w:rPr>
        <w:t xml:space="preserve">, P. </w:t>
      </w:r>
      <w:proofErr w:type="spellStart"/>
      <w:r w:rsidRPr="00267903">
        <w:rPr>
          <w:rFonts w:eastAsia="Roboto"/>
          <w:color w:val="000000"/>
          <w:highlight w:val="white"/>
        </w:rPr>
        <w:t>Martinetto</w:t>
      </w:r>
      <w:proofErr w:type="spellEnd"/>
      <w:r w:rsidRPr="00267903">
        <w:rPr>
          <w:rFonts w:eastAsia="Roboto"/>
          <w:color w:val="000000"/>
          <w:highlight w:val="white"/>
        </w:rPr>
        <w:t xml:space="preserve">, E. </w:t>
      </w:r>
      <w:proofErr w:type="spellStart"/>
      <w:r w:rsidRPr="00267903">
        <w:rPr>
          <w:rFonts w:eastAsia="Roboto"/>
          <w:color w:val="000000"/>
          <w:highlight w:val="white"/>
        </w:rPr>
        <w:t>Ojea</w:t>
      </w:r>
      <w:proofErr w:type="spellEnd"/>
      <w:r w:rsidRPr="00267903">
        <w:rPr>
          <w:rFonts w:eastAsia="Roboto"/>
          <w:color w:val="000000"/>
          <w:highlight w:val="white"/>
        </w:rPr>
        <w:t xml:space="preserve">, M.-F. </w:t>
      </w:r>
      <w:proofErr w:type="spellStart"/>
      <w:r w:rsidRPr="00267903">
        <w:rPr>
          <w:rFonts w:eastAsia="Roboto"/>
          <w:color w:val="000000"/>
          <w:highlight w:val="white"/>
        </w:rPr>
        <w:t>Racault</w:t>
      </w:r>
      <w:proofErr w:type="spellEnd"/>
      <w:r w:rsidRPr="00267903">
        <w:rPr>
          <w:rFonts w:eastAsia="Roboto"/>
          <w:color w:val="000000"/>
          <w:highlight w:val="white"/>
        </w:rPr>
        <w:t xml:space="preserve">, B. </w:t>
      </w:r>
      <w:proofErr w:type="spellStart"/>
      <w:r w:rsidRPr="00267903">
        <w:rPr>
          <w:rFonts w:eastAsia="Roboto"/>
          <w:color w:val="000000"/>
          <w:highlight w:val="white"/>
        </w:rPr>
        <w:t>Rost</w:t>
      </w:r>
      <w:proofErr w:type="spellEnd"/>
      <w:r w:rsidRPr="00267903">
        <w:rPr>
          <w:rFonts w:eastAsia="Roboto"/>
          <w:color w:val="000000"/>
          <w:highlight w:val="white"/>
        </w:rPr>
        <w:t xml:space="preserve">, and M. </w:t>
      </w:r>
      <w:proofErr w:type="spellStart"/>
      <w:r w:rsidRPr="00267903">
        <w:rPr>
          <w:rFonts w:eastAsia="Roboto"/>
          <w:color w:val="000000"/>
          <w:highlight w:val="white"/>
        </w:rPr>
        <w:t>Skern-Mauritzen</w:t>
      </w:r>
      <w:proofErr w:type="spellEnd"/>
      <w:r w:rsidRPr="00267903">
        <w:rPr>
          <w:rFonts w:eastAsia="Roboto"/>
          <w:color w:val="000000"/>
          <w:highlight w:val="white"/>
        </w:rPr>
        <w:t xml:space="preserve">, 2022: Oceans and Coastal Ecosystems and Their Services. In: Climate Change 2022: Impacts, Adaptation and Vulnerability. Contribution of Working Group II to the Sixth Assessment Report of the Intergovernmental Panel on Climate Change [H.-O. </w:t>
      </w:r>
      <w:proofErr w:type="spellStart"/>
      <w:r w:rsidRPr="00267903">
        <w:rPr>
          <w:rFonts w:eastAsia="Roboto"/>
          <w:color w:val="000000"/>
          <w:highlight w:val="white"/>
        </w:rPr>
        <w:t>Pörtner</w:t>
      </w:r>
      <w:proofErr w:type="spellEnd"/>
      <w:r w:rsidRPr="00267903">
        <w:rPr>
          <w:rFonts w:eastAsia="Roboto"/>
          <w:color w:val="000000"/>
          <w:highlight w:val="white"/>
        </w:rPr>
        <w:t xml:space="preserve">, D.C. Roberts, M. </w:t>
      </w:r>
      <w:proofErr w:type="spellStart"/>
      <w:r w:rsidRPr="00267903">
        <w:rPr>
          <w:rFonts w:eastAsia="Roboto"/>
          <w:color w:val="000000"/>
          <w:highlight w:val="white"/>
        </w:rPr>
        <w:t>Tignor</w:t>
      </w:r>
      <w:proofErr w:type="spellEnd"/>
      <w:r w:rsidRPr="00267903">
        <w:rPr>
          <w:rFonts w:eastAsia="Roboto"/>
          <w:color w:val="000000"/>
          <w:highlight w:val="white"/>
        </w:rPr>
        <w:t xml:space="preserve">, E.S. </w:t>
      </w:r>
      <w:proofErr w:type="spellStart"/>
      <w:r w:rsidRPr="00267903">
        <w:rPr>
          <w:rFonts w:eastAsia="Roboto"/>
          <w:color w:val="000000"/>
          <w:highlight w:val="white"/>
        </w:rPr>
        <w:t>Poloczanska</w:t>
      </w:r>
      <w:proofErr w:type="spellEnd"/>
      <w:r w:rsidRPr="00267903">
        <w:rPr>
          <w:rFonts w:eastAsia="Roboto"/>
          <w:color w:val="000000"/>
          <w:highlight w:val="white"/>
        </w:rPr>
        <w:t xml:space="preserve">, K. </w:t>
      </w:r>
      <w:proofErr w:type="spellStart"/>
      <w:r w:rsidRPr="00267903">
        <w:rPr>
          <w:rFonts w:eastAsia="Roboto"/>
          <w:color w:val="000000"/>
          <w:highlight w:val="white"/>
        </w:rPr>
        <w:t>Mintenbeck</w:t>
      </w:r>
      <w:proofErr w:type="spellEnd"/>
      <w:r w:rsidRPr="00267903">
        <w:rPr>
          <w:rFonts w:eastAsia="Roboto"/>
          <w:color w:val="000000"/>
          <w:highlight w:val="white"/>
        </w:rPr>
        <w:t xml:space="preserve">, A. </w:t>
      </w:r>
      <w:proofErr w:type="spellStart"/>
      <w:r w:rsidRPr="00267903">
        <w:rPr>
          <w:rFonts w:eastAsia="Roboto"/>
          <w:color w:val="000000"/>
          <w:highlight w:val="white"/>
        </w:rPr>
        <w:t>Alegría</w:t>
      </w:r>
      <w:proofErr w:type="spellEnd"/>
      <w:r w:rsidRPr="00267903">
        <w:rPr>
          <w:rFonts w:eastAsia="Roboto"/>
          <w:color w:val="000000"/>
          <w:highlight w:val="white"/>
        </w:rPr>
        <w:t xml:space="preserve">, M. Craig, S. </w:t>
      </w:r>
      <w:proofErr w:type="spellStart"/>
      <w:r w:rsidRPr="00267903">
        <w:rPr>
          <w:rFonts w:eastAsia="Roboto"/>
          <w:color w:val="000000"/>
          <w:highlight w:val="white"/>
        </w:rPr>
        <w:t>Langsdorf</w:t>
      </w:r>
      <w:proofErr w:type="spellEnd"/>
      <w:r w:rsidRPr="00267903">
        <w:rPr>
          <w:rFonts w:eastAsia="Roboto"/>
          <w:color w:val="000000"/>
          <w:highlight w:val="white"/>
        </w:rPr>
        <w:t xml:space="preserve">, S. </w:t>
      </w:r>
      <w:proofErr w:type="spellStart"/>
      <w:r w:rsidRPr="00267903">
        <w:rPr>
          <w:rFonts w:eastAsia="Roboto"/>
          <w:color w:val="000000"/>
          <w:highlight w:val="white"/>
        </w:rPr>
        <w:t>Löschke</w:t>
      </w:r>
      <w:proofErr w:type="spellEnd"/>
      <w:r w:rsidRPr="00267903">
        <w:rPr>
          <w:rFonts w:eastAsia="Roboto"/>
          <w:color w:val="000000"/>
          <w:highlight w:val="white"/>
        </w:rPr>
        <w:t xml:space="preserve">, V. </w:t>
      </w:r>
      <w:proofErr w:type="spellStart"/>
      <w:r w:rsidRPr="00267903">
        <w:rPr>
          <w:rFonts w:eastAsia="Roboto"/>
          <w:color w:val="000000"/>
          <w:highlight w:val="white"/>
        </w:rPr>
        <w:t>Möller</w:t>
      </w:r>
      <w:proofErr w:type="spellEnd"/>
      <w:r w:rsidRPr="00267903">
        <w:rPr>
          <w:rFonts w:eastAsia="Roboto"/>
          <w:color w:val="000000"/>
          <w:highlight w:val="white"/>
        </w:rPr>
        <w:t xml:space="preserve">, A. </w:t>
      </w:r>
      <w:proofErr w:type="spellStart"/>
      <w:r w:rsidRPr="00267903">
        <w:rPr>
          <w:rFonts w:eastAsia="Roboto"/>
          <w:color w:val="000000"/>
          <w:highlight w:val="white"/>
        </w:rPr>
        <w:t>Okem</w:t>
      </w:r>
      <w:proofErr w:type="spellEnd"/>
      <w:r w:rsidRPr="00267903">
        <w:rPr>
          <w:rFonts w:eastAsia="Roboto"/>
          <w:color w:val="000000"/>
          <w:highlight w:val="white"/>
        </w:rPr>
        <w:t>, B. Rama (eds.)]. Cambridge University Press, Cambridge, UK and New York, NY, USA, pp. 379–550, doi:10.1017/9781009325844.005.</w:t>
      </w:r>
    </w:p>
    <w:p w14:paraId="373FD5F9"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79">
        <w:r w:rsidR="00FA225A" w:rsidRPr="00267903">
          <w:rPr>
            <w:rFonts w:eastAsia="Roboto"/>
            <w:color w:val="000000"/>
            <w:highlight w:val="white"/>
          </w:rPr>
          <w:t xml:space="preserve">Costa-Silva, J., </w:t>
        </w:r>
        <w:proofErr w:type="spellStart"/>
        <w:r w:rsidR="00FA225A" w:rsidRPr="00267903">
          <w:rPr>
            <w:rFonts w:eastAsia="Roboto"/>
            <w:color w:val="000000"/>
            <w:highlight w:val="white"/>
          </w:rPr>
          <w:t>Domingues</w:t>
        </w:r>
        <w:proofErr w:type="spellEnd"/>
        <w:r w:rsidR="00FA225A" w:rsidRPr="00267903">
          <w:rPr>
            <w:rFonts w:eastAsia="Roboto"/>
            <w:color w:val="000000"/>
            <w:highlight w:val="white"/>
          </w:rPr>
          <w:t>, D., and Lopes, F. M. (2017). RNA-</w:t>
        </w:r>
        <w:proofErr w:type="spellStart"/>
        <w:r w:rsidR="00FA225A" w:rsidRPr="00267903">
          <w:rPr>
            <w:rFonts w:eastAsia="Roboto"/>
            <w:color w:val="000000"/>
            <w:highlight w:val="white"/>
          </w:rPr>
          <w:t>Seq</w:t>
        </w:r>
        <w:proofErr w:type="spellEnd"/>
        <w:r w:rsidR="00FA225A" w:rsidRPr="00267903">
          <w:rPr>
            <w:rFonts w:eastAsia="Roboto"/>
            <w:color w:val="000000"/>
            <w:highlight w:val="white"/>
          </w:rPr>
          <w:t xml:space="preserve"> differential expression analysis: An extended review and a software tool. </w:t>
        </w:r>
      </w:hyperlink>
      <w:hyperlink r:id="rId180">
        <w:proofErr w:type="spellStart"/>
        <w:r w:rsidR="00FA225A" w:rsidRPr="00267903">
          <w:rPr>
            <w:rFonts w:eastAsia="Roboto"/>
            <w:i/>
            <w:color w:val="000000"/>
            <w:highlight w:val="white"/>
          </w:rPr>
          <w:t>PLoS</w:t>
        </w:r>
        <w:proofErr w:type="spellEnd"/>
        <w:r w:rsidR="00FA225A" w:rsidRPr="00267903">
          <w:rPr>
            <w:rFonts w:eastAsia="Roboto"/>
            <w:i/>
            <w:color w:val="000000"/>
            <w:highlight w:val="white"/>
          </w:rPr>
          <w:t xml:space="preserve"> One</w:t>
        </w:r>
      </w:hyperlink>
      <w:hyperlink r:id="rId181">
        <w:r w:rsidR="00FA225A" w:rsidRPr="00267903">
          <w:rPr>
            <w:rFonts w:eastAsia="Roboto"/>
            <w:color w:val="000000"/>
            <w:highlight w:val="white"/>
          </w:rPr>
          <w:t xml:space="preserve"> 12, e0190152.</w:t>
        </w:r>
      </w:hyperlink>
    </w:p>
    <w:p w14:paraId="27008A40"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82">
        <w:proofErr w:type="spellStart"/>
        <w:r w:rsidR="00FA225A" w:rsidRPr="00267903">
          <w:rPr>
            <w:rFonts w:eastAsia="Roboto"/>
            <w:color w:val="000000"/>
            <w:highlight w:val="white"/>
          </w:rPr>
          <w:t>Crispo</w:t>
        </w:r>
        <w:proofErr w:type="spellEnd"/>
        <w:r w:rsidR="00FA225A" w:rsidRPr="00267903">
          <w:rPr>
            <w:rFonts w:eastAsia="Roboto"/>
            <w:color w:val="000000"/>
            <w:highlight w:val="white"/>
          </w:rPr>
          <w:t xml:space="preserve">, E. (2008). Modifying effects of phenotypic plasticity on interactions among natural selection, adaptation and gene flow. </w:t>
        </w:r>
      </w:hyperlink>
      <w:hyperlink r:id="rId183">
        <w:r w:rsidR="00FA225A" w:rsidRPr="00267903">
          <w:rPr>
            <w:rFonts w:eastAsia="Roboto"/>
            <w:i/>
            <w:color w:val="000000"/>
            <w:highlight w:val="white"/>
          </w:rPr>
          <w:t xml:space="preserve">J. </w:t>
        </w:r>
        <w:proofErr w:type="spellStart"/>
        <w:r w:rsidR="00FA225A" w:rsidRPr="00267903">
          <w:rPr>
            <w:rFonts w:eastAsia="Roboto"/>
            <w:i/>
            <w:color w:val="000000"/>
            <w:highlight w:val="white"/>
          </w:rPr>
          <w:t>Evol</w:t>
        </w:r>
        <w:proofErr w:type="spellEnd"/>
        <w:r w:rsidR="00FA225A" w:rsidRPr="00267903">
          <w:rPr>
            <w:rFonts w:eastAsia="Roboto"/>
            <w:i/>
            <w:color w:val="000000"/>
            <w:highlight w:val="white"/>
          </w:rPr>
          <w:t>. Biol.</w:t>
        </w:r>
      </w:hyperlink>
      <w:hyperlink r:id="rId184">
        <w:r w:rsidR="00FA225A" w:rsidRPr="00267903">
          <w:rPr>
            <w:rFonts w:eastAsia="Roboto"/>
            <w:color w:val="000000"/>
            <w:highlight w:val="white"/>
          </w:rPr>
          <w:t xml:space="preserve"> 21, 1460–1469.</w:t>
        </w:r>
      </w:hyperlink>
    </w:p>
    <w:p w14:paraId="5AC47617"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85">
        <w:proofErr w:type="spellStart"/>
        <w:r w:rsidR="00FA225A" w:rsidRPr="00267903">
          <w:rPr>
            <w:rFonts w:eastAsia="Roboto"/>
            <w:color w:val="000000"/>
            <w:highlight w:val="white"/>
          </w:rPr>
          <w:t>Deiteren</w:t>
        </w:r>
        <w:proofErr w:type="spellEnd"/>
        <w:r w:rsidR="00FA225A" w:rsidRPr="00267903">
          <w:rPr>
            <w:rFonts w:eastAsia="Roboto"/>
            <w:color w:val="000000"/>
            <w:highlight w:val="white"/>
          </w:rPr>
          <w:t xml:space="preserve">, K., Hendriks, D., </w:t>
        </w:r>
        <w:proofErr w:type="spellStart"/>
        <w:r w:rsidR="00FA225A" w:rsidRPr="00267903">
          <w:rPr>
            <w:rFonts w:eastAsia="Roboto"/>
            <w:color w:val="000000"/>
            <w:highlight w:val="white"/>
          </w:rPr>
          <w:t>Scharpé</w:t>
        </w:r>
        <w:proofErr w:type="spellEnd"/>
        <w:r w:rsidR="00FA225A" w:rsidRPr="00267903">
          <w:rPr>
            <w:rFonts w:eastAsia="Roboto"/>
            <w:color w:val="000000"/>
            <w:highlight w:val="white"/>
          </w:rPr>
          <w:t xml:space="preserve">, S., and </w:t>
        </w:r>
        <w:proofErr w:type="spellStart"/>
        <w:r w:rsidR="00FA225A" w:rsidRPr="00267903">
          <w:rPr>
            <w:rFonts w:eastAsia="Roboto"/>
            <w:color w:val="000000"/>
            <w:highlight w:val="white"/>
          </w:rPr>
          <w:t>Lambeir</w:t>
        </w:r>
        <w:proofErr w:type="spellEnd"/>
        <w:r w:rsidR="00FA225A" w:rsidRPr="00267903">
          <w:rPr>
            <w:rFonts w:eastAsia="Roboto"/>
            <w:color w:val="000000"/>
            <w:highlight w:val="white"/>
          </w:rPr>
          <w:t xml:space="preserve">, A. M. (2009). Carboxypeptidase M: Multiple alliances and unknown partners. </w:t>
        </w:r>
      </w:hyperlink>
      <w:hyperlink r:id="rId186">
        <w:proofErr w:type="spellStart"/>
        <w:r w:rsidR="00FA225A" w:rsidRPr="00267903">
          <w:rPr>
            <w:rFonts w:eastAsia="Roboto"/>
            <w:i/>
            <w:color w:val="000000"/>
            <w:highlight w:val="white"/>
          </w:rPr>
          <w:t>Clin</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Chim</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Acta</w:t>
        </w:r>
        <w:proofErr w:type="spellEnd"/>
      </w:hyperlink>
      <w:hyperlink r:id="rId187">
        <w:r w:rsidR="00FA225A" w:rsidRPr="00267903">
          <w:rPr>
            <w:rFonts w:eastAsia="Roboto"/>
            <w:color w:val="000000"/>
            <w:highlight w:val="white"/>
          </w:rPr>
          <w:t xml:space="preserve"> 399, 24–39.</w:t>
        </w:r>
      </w:hyperlink>
    </w:p>
    <w:p w14:paraId="3DF33D14" w14:textId="77777777" w:rsidR="00E860AC" w:rsidRPr="00267903" w:rsidRDefault="00C27E4A">
      <w:pPr>
        <w:widowControl w:val="0"/>
        <w:pBdr>
          <w:top w:val="nil"/>
          <w:left w:val="nil"/>
          <w:bottom w:val="nil"/>
          <w:right w:val="nil"/>
          <w:between w:val="nil"/>
        </w:pBdr>
        <w:spacing w:line="240" w:lineRule="auto"/>
        <w:ind w:left="400" w:hanging="400"/>
        <w:rPr>
          <w:rFonts w:eastAsia="Roboto"/>
          <w:highlight w:val="white"/>
        </w:rPr>
      </w:pPr>
      <w:hyperlink r:id="rId188">
        <w:proofErr w:type="gramStart"/>
        <w:r w:rsidR="00FA225A" w:rsidRPr="00267903">
          <w:rPr>
            <w:rFonts w:eastAsia="Roboto"/>
            <w:color w:val="000000"/>
            <w:highlight w:val="white"/>
          </w:rPr>
          <w:t>de</w:t>
        </w:r>
        <w:proofErr w:type="gramEnd"/>
        <w:r w:rsidR="00FA225A" w:rsidRPr="00267903">
          <w:rPr>
            <w:rFonts w:eastAsia="Roboto"/>
            <w:color w:val="000000"/>
            <w:highlight w:val="white"/>
          </w:rPr>
          <w:t xml:space="preserve"> la Vega, E., </w:t>
        </w:r>
        <w:proofErr w:type="spellStart"/>
        <w:r w:rsidR="00FA225A" w:rsidRPr="00267903">
          <w:rPr>
            <w:rFonts w:eastAsia="Roboto"/>
            <w:color w:val="000000"/>
            <w:highlight w:val="white"/>
          </w:rPr>
          <w:t>Degnan</w:t>
        </w:r>
        <w:proofErr w:type="spellEnd"/>
        <w:r w:rsidR="00FA225A" w:rsidRPr="00267903">
          <w:rPr>
            <w:rFonts w:eastAsia="Roboto"/>
            <w:color w:val="000000"/>
            <w:highlight w:val="white"/>
          </w:rPr>
          <w:t>, B. M., Hall, M. R., and Wilson, K. J. (2007). Differential expression of immune-related genes and transposable elements in black tiger shrimp (</w:t>
        </w:r>
        <w:proofErr w:type="spellStart"/>
        <w:r w:rsidR="00FA225A" w:rsidRPr="00267903">
          <w:rPr>
            <w:rFonts w:eastAsia="Roboto"/>
            <w:color w:val="000000"/>
            <w:highlight w:val="white"/>
          </w:rPr>
          <w:t>Penaeus</w:t>
        </w:r>
        <w:proofErr w:type="spellEnd"/>
        <w:r w:rsidR="00FA225A" w:rsidRPr="00267903">
          <w:rPr>
            <w:rFonts w:eastAsia="Roboto"/>
            <w:color w:val="000000"/>
            <w:highlight w:val="white"/>
          </w:rPr>
          <w:t xml:space="preserve"> monodon) exposed to a range of environmental stressors. </w:t>
        </w:r>
      </w:hyperlink>
      <w:hyperlink r:id="rId189">
        <w:r w:rsidR="00FA225A" w:rsidRPr="00267903">
          <w:rPr>
            <w:rFonts w:eastAsia="Roboto"/>
            <w:i/>
            <w:color w:val="000000"/>
            <w:highlight w:val="white"/>
          </w:rPr>
          <w:t xml:space="preserve">Fish Shellfish </w:t>
        </w:r>
        <w:proofErr w:type="spellStart"/>
        <w:r w:rsidR="00FA225A" w:rsidRPr="00267903">
          <w:rPr>
            <w:rFonts w:eastAsia="Roboto"/>
            <w:i/>
            <w:color w:val="000000"/>
            <w:highlight w:val="white"/>
          </w:rPr>
          <w:t>Immunol</w:t>
        </w:r>
        <w:proofErr w:type="spellEnd"/>
        <w:r w:rsidR="00FA225A" w:rsidRPr="00267903">
          <w:rPr>
            <w:rFonts w:eastAsia="Roboto"/>
            <w:i/>
            <w:color w:val="000000"/>
            <w:highlight w:val="white"/>
          </w:rPr>
          <w:t>.</w:t>
        </w:r>
      </w:hyperlink>
      <w:hyperlink r:id="rId190">
        <w:r w:rsidR="00FA225A" w:rsidRPr="00267903">
          <w:rPr>
            <w:rFonts w:eastAsia="Roboto"/>
            <w:color w:val="000000"/>
            <w:highlight w:val="white"/>
          </w:rPr>
          <w:t xml:space="preserve"> 23, 1072–1088.</w:t>
        </w:r>
      </w:hyperlink>
    </w:p>
    <w:p w14:paraId="377AF13F" w14:textId="77777777" w:rsidR="00E860AC" w:rsidRPr="00267903" w:rsidRDefault="00FA225A">
      <w:pPr>
        <w:widowControl w:val="0"/>
        <w:pBdr>
          <w:top w:val="nil"/>
          <w:left w:val="nil"/>
          <w:bottom w:val="nil"/>
          <w:right w:val="nil"/>
          <w:between w:val="nil"/>
        </w:pBdr>
        <w:spacing w:line="240" w:lineRule="auto"/>
        <w:ind w:left="400" w:hanging="400"/>
        <w:rPr>
          <w:rFonts w:eastAsia="Roboto"/>
          <w:highlight w:val="white"/>
        </w:rPr>
      </w:pPr>
      <w:r w:rsidRPr="00267903">
        <w:rPr>
          <w:rFonts w:eastAsia="Roboto"/>
          <w:highlight w:val="white"/>
        </w:rPr>
        <w:t>Dickson AG, Sabine CL, Christian JR (2007) Guide to best practices for ocean CO2 measurements. 191 p.</w:t>
      </w:r>
    </w:p>
    <w:p w14:paraId="0285D495"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91">
        <w:proofErr w:type="spellStart"/>
        <w:r w:rsidR="00FA225A" w:rsidRPr="00267903">
          <w:rPr>
            <w:rFonts w:eastAsia="Roboto"/>
            <w:color w:val="000000"/>
            <w:highlight w:val="white"/>
          </w:rPr>
          <w:t>Dissanayake</w:t>
        </w:r>
        <w:proofErr w:type="spellEnd"/>
        <w:r w:rsidR="00FA225A" w:rsidRPr="00267903">
          <w:rPr>
            <w:rFonts w:eastAsia="Roboto"/>
            <w:color w:val="000000"/>
            <w:highlight w:val="white"/>
          </w:rPr>
          <w:t xml:space="preserve">, A., and </w:t>
        </w:r>
        <w:proofErr w:type="spellStart"/>
        <w:r w:rsidR="00FA225A" w:rsidRPr="00267903">
          <w:rPr>
            <w:rFonts w:eastAsia="Roboto"/>
            <w:color w:val="000000"/>
            <w:highlight w:val="white"/>
          </w:rPr>
          <w:t>Ishimatsu</w:t>
        </w:r>
        <w:proofErr w:type="spellEnd"/>
        <w:r w:rsidR="00FA225A" w:rsidRPr="00267903">
          <w:rPr>
            <w:rFonts w:eastAsia="Roboto"/>
            <w:color w:val="000000"/>
            <w:highlight w:val="white"/>
          </w:rPr>
          <w:t>, A. (2011). Synergistic effects of elevated CO2 and temperature on the metabolic scope and activity in a shallow-water coastal decapod (</w:t>
        </w:r>
        <w:proofErr w:type="spellStart"/>
        <w:r w:rsidR="00FA225A" w:rsidRPr="00267903">
          <w:rPr>
            <w:rFonts w:eastAsia="Roboto"/>
            <w:color w:val="000000"/>
            <w:highlight w:val="white"/>
          </w:rPr>
          <w:t>Metapenaeus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joyneri</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Crustacea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Penaeidae</w:t>
        </w:r>
        <w:proofErr w:type="spellEnd"/>
        <w:r w:rsidR="00FA225A" w:rsidRPr="00267903">
          <w:rPr>
            <w:rFonts w:eastAsia="Roboto"/>
            <w:color w:val="000000"/>
            <w:highlight w:val="white"/>
          </w:rPr>
          <w:t xml:space="preserve">). </w:t>
        </w:r>
      </w:hyperlink>
      <w:hyperlink r:id="rId192">
        <w:r w:rsidR="00FA225A" w:rsidRPr="00267903">
          <w:rPr>
            <w:rFonts w:eastAsia="Roboto"/>
            <w:i/>
            <w:color w:val="000000"/>
            <w:highlight w:val="white"/>
          </w:rPr>
          <w:t>ICES J. Mar. Sci.</w:t>
        </w:r>
      </w:hyperlink>
      <w:hyperlink r:id="rId193">
        <w:r w:rsidR="00FA225A" w:rsidRPr="00267903">
          <w:rPr>
            <w:rFonts w:eastAsia="Roboto"/>
            <w:color w:val="000000"/>
            <w:highlight w:val="white"/>
          </w:rPr>
          <w:t xml:space="preserve"> 68, 1147–1154.</w:t>
        </w:r>
      </w:hyperlink>
    </w:p>
    <w:p w14:paraId="633911AC" w14:textId="77777777" w:rsidR="00E860AC" w:rsidRPr="00267903" w:rsidRDefault="00C27E4A">
      <w:pPr>
        <w:widowControl w:val="0"/>
        <w:pBdr>
          <w:top w:val="nil"/>
          <w:left w:val="nil"/>
          <w:bottom w:val="nil"/>
          <w:right w:val="nil"/>
          <w:between w:val="nil"/>
        </w:pBdr>
        <w:spacing w:line="240" w:lineRule="auto"/>
        <w:ind w:left="400" w:hanging="400"/>
        <w:rPr>
          <w:rFonts w:eastAsia="Roboto"/>
          <w:highlight w:val="white"/>
        </w:rPr>
      </w:pPr>
      <w:hyperlink r:id="rId194">
        <w:r w:rsidR="00FA225A" w:rsidRPr="00267903">
          <w:rPr>
            <w:rFonts w:eastAsia="Roboto"/>
            <w:color w:val="000000"/>
            <w:highlight w:val="white"/>
          </w:rPr>
          <w:t xml:space="preserve">Dodd, L. F., Grabowski, J. H., </w:t>
        </w:r>
        <w:proofErr w:type="spellStart"/>
        <w:r w:rsidR="00FA225A" w:rsidRPr="00267903">
          <w:rPr>
            <w:rFonts w:eastAsia="Roboto"/>
            <w:color w:val="000000"/>
            <w:highlight w:val="white"/>
          </w:rPr>
          <w:t>Piehler</w:t>
        </w:r>
        <w:proofErr w:type="spellEnd"/>
        <w:r w:rsidR="00FA225A" w:rsidRPr="00267903">
          <w:rPr>
            <w:rFonts w:eastAsia="Roboto"/>
            <w:color w:val="000000"/>
            <w:highlight w:val="white"/>
          </w:rPr>
          <w:t xml:space="preserve">, M. F., Westfield, I., and </w:t>
        </w:r>
        <w:proofErr w:type="spellStart"/>
        <w:r w:rsidR="00FA225A" w:rsidRPr="00267903">
          <w:rPr>
            <w:rFonts w:eastAsia="Roboto"/>
            <w:color w:val="000000"/>
            <w:highlight w:val="white"/>
          </w:rPr>
          <w:t>Ries</w:t>
        </w:r>
        <w:proofErr w:type="spellEnd"/>
        <w:r w:rsidR="00FA225A" w:rsidRPr="00267903">
          <w:rPr>
            <w:rFonts w:eastAsia="Roboto"/>
            <w:color w:val="000000"/>
            <w:highlight w:val="white"/>
          </w:rPr>
          <w:t xml:space="preserve">, J. B. (2015). Ocean acidification impairs crab foraging </w:t>
        </w:r>
        <w:proofErr w:type="spellStart"/>
        <w:r w:rsidR="00FA225A" w:rsidRPr="00267903">
          <w:rPr>
            <w:rFonts w:eastAsia="Roboto"/>
            <w:color w:val="000000"/>
            <w:highlight w:val="white"/>
          </w:rPr>
          <w:t>behaviour</w:t>
        </w:r>
        <w:proofErr w:type="spellEnd"/>
        <w:r w:rsidR="00FA225A" w:rsidRPr="00267903">
          <w:rPr>
            <w:rFonts w:eastAsia="Roboto"/>
            <w:color w:val="000000"/>
            <w:highlight w:val="white"/>
          </w:rPr>
          <w:t xml:space="preserve">. </w:t>
        </w:r>
      </w:hyperlink>
      <w:hyperlink r:id="rId195">
        <w:r w:rsidR="00FA225A" w:rsidRPr="00267903">
          <w:rPr>
            <w:rFonts w:eastAsia="Roboto"/>
            <w:i/>
            <w:color w:val="000000"/>
            <w:highlight w:val="white"/>
          </w:rPr>
          <w:t>Proc. Biol. Sci.</w:t>
        </w:r>
      </w:hyperlink>
      <w:hyperlink r:id="rId196">
        <w:r w:rsidR="00FA225A" w:rsidRPr="00267903">
          <w:rPr>
            <w:rFonts w:eastAsia="Roboto"/>
            <w:color w:val="000000"/>
            <w:highlight w:val="white"/>
          </w:rPr>
          <w:t xml:space="preserve"> 282.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197">
        <w:r w:rsidR="00FA225A" w:rsidRPr="00267903">
          <w:rPr>
            <w:rFonts w:eastAsia="Roboto"/>
            <w:color w:val="000000"/>
            <w:highlight w:val="white"/>
          </w:rPr>
          <w:t>10.1098/rspb.2015.0333</w:t>
        </w:r>
      </w:hyperlink>
      <w:hyperlink r:id="rId198">
        <w:r w:rsidR="00FA225A" w:rsidRPr="00267903">
          <w:rPr>
            <w:rFonts w:eastAsia="Roboto"/>
            <w:color w:val="000000"/>
            <w:highlight w:val="white"/>
          </w:rPr>
          <w:t>.</w:t>
        </w:r>
      </w:hyperlink>
    </w:p>
    <w:p w14:paraId="1F67E082" w14:textId="77777777" w:rsidR="00E860AC" w:rsidRPr="00267903" w:rsidRDefault="00FA225A">
      <w:pPr>
        <w:widowControl w:val="0"/>
        <w:pBdr>
          <w:top w:val="nil"/>
          <w:left w:val="nil"/>
          <w:bottom w:val="nil"/>
          <w:right w:val="nil"/>
          <w:between w:val="nil"/>
        </w:pBdr>
        <w:spacing w:line="240" w:lineRule="auto"/>
        <w:ind w:left="400" w:hanging="400"/>
        <w:rPr>
          <w:rFonts w:eastAsia="Roboto"/>
          <w:highlight w:val="white"/>
        </w:rPr>
      </w:pPr>
      <w:r w:rsidRPr="00267903">
        <w:rPr>
          <w:rFonts w:eastAsia="Roboto"/>
          <w:highlight w:val="white"/>
        </w:rPr>
        <w:t>DOE (1994) Handbook of methods for the analysis of the various parameters of the carbon dioxide system in sea water. Version 2. U.S. Department of Energy. 197 p.</w:t>
      </w:r>
    </w:p>
    <w:p w14:paraId="6F1CB0B8"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199">
        <w:r w:rsidR="00FA225A" w:rsidRPr="00267903">
          <w:rPr>
            <w:rFonts w:eastAsia="Roboto"/>
            <w:color w:val="000000"/>
            <w:highlight w:val="white"/>
          </w:rPr>
          <w:t xml:space="preserve">Evans, T. G., Chan, F., </w:t>
        </w:r>
        <w:proofErr w:type="spellStart"/>
        <w:r w:rsidR="00FA225A" w:rsidRPr="00267903">
          <w:rPr>
            <w:rFonts w:eastAsia="Roboto"/>
            <w:color w:val="000000"/>
            <w:highlight w:val="white"/>
          </w:rPr>
          <w:t>Menge</w:t>
        </w:r>
        <w:proofErr w:type="spellEnd"/>
        <w:r w:rsidR="00FA225A" w:rsidRPr="00267903">
          <w:rPr>
            <w:rFonts w:eastAsia="Roboto"/>
            <w:color w:val="000000"/>
            <w:highlight w:val="white"/>
          </w:rPr>
          <w:t xml:space="preserve">, B. A., and Hofmann, G. E. (2013). Transcriptomic responses to ocean acidification in larval sea urchins from a naturally variable pH environment. </w:t>
        </w:r>
      </w:hyperlink>
      <w:hyperlink r:id="rId200">
        <w:r w:rsidR="00FA225A" w:rsidRPr="00267903">
          <w:rPr>
            <w:rFonts w:eastAsia="Roboto"/>
            <w:i/>
            <w:color w:val="000000"/>
            <w:highlight w:val="white"/>
          </w:rPr>
          <w:t>Mol. Ecol.</w:t>
        </w:r>
      </w:hyperlink>
      <w:hyperlink r:id="rId201">
        <w:r w:rsidR="00FA225A" w:rsidRPr="00267903">
          <w:rPr>
            <w:rFonts w:eastAsia="Roboto"/>
            <w:color w:val="000000"/>
            <w:highlight w:val="white"/>
          </w:rPr>
          <w:t xml:space="preserve"> 22, 1609–1625.</w:t>
        </w:r>
      </w:hyperlink>
    </w:p>
    <w:p w14:paraId="3AB46659"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02">
        <w:r w:rsidR="00FA225A" w:rsidRPr="00267903">
          <w:rPr>
            <w:rFonts w:eastAsia="Roboto"/>
            <w:color w:val="000000"/>
            <w:highlight w:val="white"/>
          </w:rPr>
          <w:t xml:space="preserve">Evans, T. G., and Watson-Wynn, P. (2014). Effects of seawater acidification on gene expression: resolving broader-scale trends in sea urchins. </w:t>
        </w:r>
      </w:hyperlink>
      <w:hyperlink r:id="rId203">
        <w:r w:rsidR="00FA225A" w:rsidRPr="00267903">
          <w:rPr>
            <w:rFonts w:eastAsia="Roboto"/>
            <w:i/>
            <w:color w:val="000000"/>
            <w:highlight w:val="white"/>
          </w:rPr>
          <w:t>Biol. Bull.</w:t>
        </w:r>
      </w:hyperlink>
      <w:hyperlink r:id="rId204">
        <w:r w:rsidR="00FA225A" w:rsidRPr="00267903">
          <w:rPr>
            <w:rFonts w:eastAsia="Roboto"/>
            <w:color w:val="000000"/>
            <w:highlight w:val="white"/>
          </w:rPr>
          <w:t xml:space="preserve"> 226, 237–254.</w:t>
        </w:r>
      </w:hyperlink>
    </w:p>
    <w:p w14:paraId="35C74690"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05">
        <w:proofErr w:type="spellStart"/>
        <w:r w:rsidR="00FA225A" w:rsidRPr="00267903">
          <w:rPr>
            <w:rFonts w:eastAsia="Roboto"/>
            <w:color w:val="000000"/>
            <w:highlight w:val="white"/>
          </w:rPr>
          <w:t>Ewels</w:t>
        </w:r>
        <w:proofErr w:type="spellEnd"/>
        <w:r w:rsidR="00FA225A" w:rsidRPr="00267903">
          <w:rPr>
            <w:rFonts w:eastAsia="Roboto"/>
            <w:color w:val="000000"/>
            <w:highlight w:val="white"/>
          </w:rPr>
          <w:t xml:space="preserve">, P., Magnusson, M., Lundin, S., and </w:t>
        </w:r>
        <w:proofErr w:type="spellStart"/>
        <w:r w:rsidR="00FA225A" w:rsidRPr="00267903">
          <w:rPr>
            <w:rFonts w:eastAsia="Roboto"/>
            <w:color w:val="000000"/>
            <w:highlight w:val="white"/>
          </w:rPr>
          <w:t>Käller</w:t>
        </w:r>
        <w:proofErr w:type="spellEnd"/>
        <w:r w:rsidR="00FA225A" w:rsidRPr="00267903">
          <w:rPr>
            <w:rFonts w:eastAsia="Roboto"/>
            <w:color w:val="000000"/>
            <w:highlight w:val="white"/>
          </w:rPr>
          <w:t xml:space="preserve">, M. (2016). </w:t>
        </w:r>
        <w:proofErr w:type="spellStart"/>
        <w:r w:rsidR="00FA225A" w:rsidRPr="00267903">
          <w:rPr>
            <w:rFonts w:eastAsia="Roboto"/>
            <w:color w:val="000000"/>
            <w:highlight w:val="white"/>
          </w:rPr>
          <w:t>MultiQC</w:t>
        </w:r>
        <w:proofErr w:type="spellEnd"/>
        <w:r w:rsidR="00FA225A" w:rsidRPr="00267903">
          <w:rPr>
            <w:rFonts w:eastAsia="Roboto"/>
            <w:color w:val="000000"/>
            <w:highlight w:val="white"/>
          </w:rPr>
          <w:t xml:space="preserve">: summarize analysis results for multiple tools and samples in a single report. </w:t>
        </w:r>
      </w:hyperlink>
      <w:hyperlink r:id="rId206">
        <w:r w:rsidR="00FA225A" w:rsidRPr="00267903">
          <w:rPr>
            <w:rFonts w:eastAsia="Roboto"/>
            <w:i/>
            <w:color w:val="000000"/>
            <w:highlight w:val="white"/>
          </w:rPr>
          <w:t>Bioinformatics</w:t>
        </w:r>
      </w:hyperlink>
      <w:hyperlink r:id="rId207">
        <w:r w:rsidR="00FA225A" w:rsidRPr="00267903">
          <w:rPr>
            <w:rFonts w:eastAsia="Roboto"/>
            <w:color w:val="000000"/>
            <w:highlight w:val="white"/>
          </w:rPr>
          <w:t xml:space="preserve"> 32, 3047–3048.</w:t>
        </w:r>
      </w:hyperlink>
    </w:p>
    <w:p w14:paraId="38EAE12C"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08">
        <w:proofErr w:type="spellStart"/>
        <w:r w:rsidR="00FA225A" w:rsidRPr="00267903">
          <w:rPr>
            <w:rFonts w:eastAsia="Roboto"/>
            <w:color w:val="000000"/>
            <w:highlight w:val="white"/>
          </w:rPr>
          <w:t>Fabry</w:t>
        </w:r>
        <w:proofErr w:type="spellEnd"/>
        <w:r w:rsidR="00FA225A" w:rsidRPr="00267903">
          <w:rPr>
            <w:rFonts w:eastAsia="Roboto"/>
            <w:color w:val="000000"/>
            <w:highlight w:val="white"/>
          </w:rPr>
          <w:t xml:space="preserve">, V., McClintock, J., Mathis, J., and </w:t>
        </w:r>
        <w:proofErr w:type="spellStart"/>
        <w:r w:rsidR="00FA225A" w:rsidRPr="00267903">
          <w:rPr>
            <w:rFonts w:eastAsia="Roboto"/>
            <w:color w:val="000000"/>
            <w:highlight w:val="white"/>
          </w:rPr>
          <w:t>Grebmeier</w:t>
        </w:r>
        <w:proofErr w:type="spellEnd"/>
        <w:r w:rsidR="00FA225A" w:rsidRPr="00267903">
          <w:rPr>
            <w:rFonts w:eastAsia="Roboto"/>
            <w:color w:val="000000"/>
            <w:highlight w:val="white"/>
          </w:rPr>
          <w:t xml:space="preserve">, J. (2009). Ocean Acidification at High Latitudes: The Bellwether. </w:t>
        </w:r>
      </w:hyperlink>
      <w:hyperlink r:id="rId209">
        <w:r w:rsidR="00FA225A" w:rsidRPr="00267903">
          <w:rPr>
            <w:rFonts w:eastAsia="Roboto"/>
            <w:i/>
            <w:color w:val="000000"/>
            <w:highlight w:val="white"/>
          </w:rPr>
          <w:t>Oceanography</w:t>
        </w:r>
      </w:hyperlink>
      <w:hyperlink r:id="rId210">
        <w:r w:rsidR="00FA225A" w:rsidRPr="00267903">
          <w:rPr>
            <w:rFonts w:eastAsia="Roboto"/>
            <w:color w:val="000000"/>
            <w:highlight w:val="white"/>
          </w:rPr>
          <w:t xml:space="preserve"> 22, 160–171.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211">
        <w:r w:rsidR="00FA225A" w:rsidRPr="00267903">
          <w:rPr>
            <w:rFonts w:eastAsia="Roboto"/>
            <w:color w:val="000000"/>
            <w:highlight w:val="white"/>
          </w:rPr>
          <w:t>10.5670/oceanog.2009.105</w:t>
        </w:r>
      </w:hyperlink>
      <w:hyperlink r:id="rId212">
        <w:r w:rsidR="00FA225A" w:rsidRPr="00267903">
          <w:rPr>
            <w:rFonts w:eastAsia="Roboto"/>
            <w:color w:val="000000"/>
            <w:highlight w:val="white"/>
          </w:rPr>
          <w:t>.</w:t>
        </w:r>
      </w:hyperlink>
    </w:p>
    <w:p w14:paraId="25CD2D2D"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13">
        <w:r w:rsidR="00FA225A" w:rsidRPr="00267903">
          <w:rPr>
            <w:rFonts w:eastAsia="Roboto"/>
            <w:color w:val="000000"/>
            <w:highlight w:val="white"/>
          </w:rPr>
          <w:t xml:space="preserve">Feely, R. A., Sabine, C. L., Lee, K., </w:t>
        </w:r>
        <w:proofErr w:type="spellStart"/>
        <w:r w:rsidR="00FA225A" w:rsidRPr="00267903">
          <w:rPr>
            <w:rFonts w:eastAsia="Roboto"/>
            <w:color w:val="000000"/>
            <w:highlight w:val="white"/>
          </w:rPr>
          <w:t>Berelson</w:t>
        </w:r>
        <w:proofErr w:type="spellEnd"/>
        <w:r w:rsidR="00FA225A" w:rsidRPr="00267903">
          <w:rPr>
            <w:rFonts w:eastAsia="Roboto"/>
            <w:color w:val="000000"/>
            <w:highlight w:val="white"/>
          </w:rPr>
          <w:t xml:space="preserve">, W., </w:t>
        </w:r>
        <w:proofErr w:type="spellStart"/>
        <w:r w:rsidR="00FA225A" w:rsidRPr="00267903">
          <w:rPr>
            <w:rFonts w:eastAsia="Roboto"/>
            <w:color w:val="000000"/>
            <w:highlight w:val="white"/>
          </w:rPr>
          <w:t>Kleypas</w:t>
        </w:r>
        <w:proofErr w:type="spellEnd"/>
        <w:r w:rsidR="00FA225A" w:rsidRPr="00267903">
          <w:rPr>
            <w:rFonts w:eastAsia="Roboto"/>
            <w:color w:val="000000"/>
            <w:highlight w:val="white"/>
          </w:rPr>
          <w:t xml:space="preserve">, J., </w:t>
        </w:r>
        <w:proofErr w:type="spellStart"/>
        <w:r w:rsidR="00FA225A" w:rsidRPr="00267903">
          <w:rPr>
            <w:rFonts w:eastAsia="Roboto"/>
            <w:color w:val="000000"/>
            <w:highlight w:val="white"/>
          </w:rPr>
          <w:t>Fabry</w:t>
        </w:r>
        <w:proofErr w:type="spellEnd"/>
        <w:r w:rsidR="00FA225A" w:rsidRPr="00267903">
          <w:rPr>
            <w:rFonts w:eastAsia="Roboto"/>
            <w:color w:val="000000"/>
            <w:highlight w:val="white"/>
          </w:rPr>
          <w:t xml:space="preserve">, V. J., et al. (2004). Impact of anthropogenic CO2 on the CaCO3 system in the oceans. </w:t>
        </w:r>
      </w:hyperlink>
      <w:hyperlink r:id="rId214">
        <w:r w:rsidR="00FA225A" w:rsidRPr="00267903">
          <w:rPr>
            <w:rFonts w:eastAsia="Roboto"/>
            <w:i/>
            <w:color w:val="000000"/>
            <w:highlight w:val="white"/>
          </w:rPr>
          <w:t>Science</w:t>
        </w:r>
      </w:hyperlink>
      <w:hyperlink r:id="rId215">
        <w:r w:rsidR="00FA225A" w:rsidRPr="00267903">
          <w:rPr>
            <w:rFonts w:eastAsia="Roboto"/>
            <w:color w:val="000000"/>
            <w:highlight w:val="white"/>
          </w:rPr>
          <w:t xml:space="preserve"> 305, 362–366.</w:t>
        </w:r>
      </w:hyperlink>
    </w:p>
    <w:p w14:paraId="4B4AE92B"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16">
        <w:proofErr w:type="spellStart"/>
        <w:r w:rsidR="00FA225A" w:rsidRPr="00267903">
          <w:rPr>
            <w:rFonts w:eastAsia="Roboto"/>
            <w:color w:val="000000"/>
            <w:highlight w:val="white"/>
          </w:rPr>
          <w:t>Figuerola</w:t>
        </w:r>
        <w:proofErr w:type="spellEnd"/>
        <w:r w:rsidR="00FA225A" w:rsidRPr="00267903">
          <w:rPr>
            <w:rFonts w:eastAsia="Roboto"/>
            <w:color w:val="000000"/>
            <w:highlight w:val="white"/>
          </w:rPr>
          <w:t xml:space="preserve">, B., Hancock, A. M., </w:t>
        </w:r>
        <w:proofErr w:type="spellStart"/>
        <w:r w:rsidR="00FA225A" w:rsidRPr="00267903">
          <w:rPr>
            <w:rFonts w:eastAsia="Roboto"/>
            <w:color w:val="000000"/>
            <w:highlight w:val="white"/>
          </w:rPr>
          <w:t>Bax</w:t>
        </w:r>
        <w:proofErr w:type="spellEnd"/>
        <w:r w:rsidR="00FA225A" w:rsidRPr="00267903">
          <w:rPr>
            <w:rFonts w:eastAsia="Roboto"/>
            <w:color w:val="000000"/>
            <w:highlight w:val="white"/>
          </w:rPr>
          <w:t xml:space="preserve">, N., Cummings, V. J., Downey, R., Griffiths, H. J., et al. (2021). A Review and Meta-Analysis of Potential Impacts of Ocean Acidification on Marine </w:t>
        </w:r>
        <w:proofErr w:type="spellStart"/>
        <w:r w:rsidR="00FA225A" w:rsidRPr="00267903">
          <w:rPr>
            <w:rFonts w:eastAsia="Roboto"/>
            <w:color w:val="000000"/>
            <w:highlight w:val="white"/>
          </w:rPr>
          <w:lastRenderedPageBreak/>
          <w:t>Calcifiers</w:t>
        </w:r>
        <w:proofErr w:type="spellEnd"/>
        <w:r w:rsidR="00FA225A" w:rsidRPr="00267903">
          <w:rPr>
            <w:rFonts w:eastAsia="Roboto"/>
            <w:color w:val="000000"/>
            <w:highlight w:val="white"/>
          </w:rPr>
          <w:t xml:space="preserve"> </w:t>
        </w:r>
        <w:proofErr w:type="gramStart"/>
        <w:r w:rsidR="00FA225A" w:rsidRPr="00267903">
          <w:rPr>
            <w:rFonts w:eastAsia="Roboto"/>
            <w:color w:val="000000"/>
            <w:highlight w:val="white"/>
          </w:rPr>
          <w:t>From</w:t>
        </w:r>
        <w:proofErr w:type="gramEnd"/>
        <w:r w:rsidR="00FA225A" w:rsidRPr="00267903">
          <w:rPr>
            <w:rFonts w:eastAsia="Roboto"/>
            <w:color w:val="000000"/>
            <w:highlight w:val="white"/>
          </w:rPr>
          <w:t xml:space="preserve"> the Southern Ocean. </w:t>
        </w:r>
      </w:hyperlink>
      <w:hyperlink r:id="rId217">
        <w:r w:rsidR="00FA225A" w:rsidRPr="00267903">
          <w:rPr>
            <w:rFonts w:eastAsia="Roboto"/>
            <w:i/>
            <w:color w:val="000000"/>
            <w:highlight w:val="white"/>
          </w:rPr>
          <w:t>Frontiers in Marine Science</w:t>
        </w:r>
      </w:hyperlink>
      <w:hyperlink r:id="rId218">
        <w:r w:rsidR="00FA225A" w:rsidRPr="00267903">
          <w:rPr>
            <w:rFonts w:eastAsia="Roboto"/>
            <w:color w:val="000000"/>
            <w:highlight w:val="white"/>
          </w:rPr>
          <w:t xml:space="preserve"> 8.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219">
        <w:r w:rsidR="00FA225A" w:rsidRPr="00267903">
          <w:rPr>
            <w:rFonts w:eastAsia="Roboto"/>
            <w:color w:val="000000"/>
            <w:highlight w:val="white"/>
          </w:rPr>
          <w:t>10.3389/fmars.2021.584445</w:t>
        </w:r>
      </w:hyperlink>
      <w:hyperlink r:id="rId220">
        <w:r w:rsidR="00FA225A" w:rsidRPr="00267903">
          <w:rPr>
            <w:rFonts w:eastAsia="Roboto"/>
            <w:color w:val="000000"/>
            <w:highlight w:val="white"/>
          </w:rPr>
          <w:t>.</w:t>
        </w:r>
      </w:hyperlink>
    </w:p>
    <w:p w14:paraId="13DFFDF3"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21">
        <w:r w:rsidR="00FA225A" w:rsidRPr="00267903">
          <w:rPr>
            <w:rFonts w:eastAsia="Roboto"/>
            <w:color w:val="000000"/>
            <w:highlight w:val="white"/>
          </w:rPr>
          <w:t>Furukawa-</w:t>
        </w:r>
        <w:proofErr w:type="spellStart"/>
        <w:r w:rsidR="00FA225A" w:rsidRPr="00267903">
          <w:rPr>
            <w:rFonts w:eastAsia="Roboto"/>
            <w:color w:val="000000"/>
            <w:highlight w:val="white"/>
          </w:rPr>
          <w:t>Hibi</w:t>
        </w:r>
        <w:proofErr w:type="spellEnd"/>
        <w:r w:rsidR="00FA225A" w:rsidRPr="00267903">
          <w:rPr>
            <w:rFonts w:eastAsia="Roboto"/>
            <w:color w:val="000000"/>
            <w:highlight w:val="white"/>
          </w:rPr>
          <w:t xml:space="preserve">, Y., Kobayashi, Y., Chen, C., and </w:t>
        </w:r>
        <w:proofErr w:type="spellStart"/>
        <w:r w:rsidR="00FA225A" w:rsidRPr="00267903">
          <w:rPr>
            <w:rFonts w:eastAsia="Roboto"/>
            <w:color w:val="000000"/>
            <w:highlight w:val="white"/>
          </w:rPr>
          <w:t>Motoyama</w:t>
        </w:r>
        <w:proofErr w:type="spellEnd"/>
        <w:r w:rsidR="00FA225A" w:rsidRPr="00267903">
          <w:rPr>
            <w:rFonts w:eastAsia="Roboto"/>
            <w:color w:val="000000"/>
            <w:highlight w:val="white"/>
          </w:rPr>
          <w:t xml:space="preserve">, N. (2005). FOXO transcription factors in cell-cycle regulation and the response to oxidative stress. </w:t>
        </w:r>
      </w:hyperlink>
      <w:hyperlink r:id="rId222">
        <w:proofErr w:type="spellStart"/>
        <w:r w:rsidR="00FA225A" w:rsidRPr="00267903">
          <w:rPr>
            <w:rFonts w:eastAsia="Roboto"/>
            <w:i/>
            <w:color w:val="000000"/>
            <w:highlight w:val="white"/>
          </w:rPr>
          <w:t>Antioxid</w:t>
        </w:r>
        <w:proofErr w:type="spellEnd"/>
        <w:r w:rsidR="00FA225A" w:rsidRPr="00267903">
          <w:rPr>
            <w:rFonts w:eastAsia="Roboto"/>
            <w:i/>
            <w:color w:val="000000"/>
            <w:highlight w:val="white"/>
          </w:rPr>
          <w:t>. Redox Signal.</w:t>
        </w:r>
      </w:hyperlink>
      <w:hyperlink r:id="rId223">
        <w:r w:rsidR="00FA225A" w:rsidRPr="00267903">
          <w:rPr>
            <w:rFonts w:eastAsia="Roboto"/>
            <w:color w:val="000000"/>
            <w:highlight w:val="white"/>
          </w:rPr>
          <w:t xml:space="preserve"> 7, 752–760.</w:t>
        </w:r>
      </w:hyperlink>
    </w:p>
    <w:p w14:paraId="131E1943"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24">
        <w:proofErr w:type="spellStart"/>
        <w:r w:rsidR="00FA225A" w:rsidRPr="00267903">
          <w:rPr>
            <w:rFonts w:eastAsia="Roboto"/>
            <w:color w:val="000000"/>
            <w:highlight w:val="white"/>
          </w:rPr>
          <w:t>Gibney</w:t>
        </w:r>
        <w:proofErr w:type="spellEnd"/>
        <w:r w:rsidR="00FA225A" w:rsidRPr="00267903">
          <w:rPr>
            <w:rFonts w:eastAsia="Roboto"/>
            <w:color w:val="000000"/>
            <w:highlight w:val="white"/>
          </w:rPr>
          <w:t xml:space="preserve">, E. R., and Nolan, C. M. (2010). Epigenetics and gene expression. </w:t>
        </w:r>
      </w:hyperlink>
      <w:hyperlink r:id="rId225">
        <w:r w:rsidR="00FA225A" w:rsidRPr="00267903">
          <w:rPr>
            <w:rFonts w:eastAsia="Roboto"/>
            <w:i/>
            <w:color w:val="000000"/>
            <w:highlight w:val="white"/>
          </w:rPr>
          <w:t xml:space="preserve">Heredity </w:t>
        </w:r>
      </w:hyperlink>
      <w:hyperlink r:id="rId226">
        <w:r w:rsidR="00FA225A" w:rsidRPr="00267903">
          <w:rPr>
            <w:rFonts w:eastAsia="Roboto"/>
            <w:color w:val="000000"/>
            <w:highlight w:val="white"/>
          </w:rPr>
          <w:t xml:space="preserve"> 105, 4–13.</w:t>
        </w:r>
      </w:hyperlink>
    </w:p>
    <w:p w14:paraId="04BBEBD8"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27">
        <w:r w:rsidR="00FA225A" w:rsidRPr="00267903">
          <w:rPr>
            <w:rFonts w:eastAsia="Roboto"/>
            <w:color w:val="000000"/>
            <w:highlight w:val="white"/>
          </w:rPr>
          <w:t xml:space="preserve">Gruber, N., Clement, D., Carter, B. R., Feely, R. A., van </w:t>
        </w:r>
        <w:proofErr w:type="spellStart"/>
        <w:r w:rsidR="00FA225A" w:rsidRPr="00267903">
          <w:rPr>
            <w:rFonts w:eastAsia="Roboto"/>
            <w:color w:val="000000"/>
            <w:highlight w:val="white"/>
          </w:rPr>
          <w:t>Heuven</w:t>
        </w:r>
        <w:proofErr w:type="spellEnd"/>
        <w:r w:rsidR="00FA225A" w:rsidRPr="00267903">
          <w:rPr>
            <w:rFonts w:eastAsia="Roboto"/>
            <w:color w:val="000000"/>
            <w:highlight w:val="white"/>
          </w:rPr>
          <w:t xml:space="preserve">, S., </w:t>
        </w:r>
        <w:proofErr w:type="spellStart"/>
        <w:r w:rsidR="00FA225A" w:rsidRPr="00267903">
          <w:rPr>
            <w:rFonts w:eastAsia="Roboto"/>
            <w:color w:val="000000"/>
            <w:highlight w:val="white"/>
          </w:rPr>
          <w:t>Hoppema</w:t>
        </w:r>
        <w:proofErr w:type="spellEnd"/>
        <w:r w:rsidR="00FA225A" w:rsidRPr="00267903">
          <w:rPr>
            <w:rFonts w:eastAsia="Roboto"/>
            <w:color w:val="000000"/>
            <w:highlight w:val="white"/>
          </w:rPr>
          <w:t xml:space="preserve">, M., et al. (2019). The oceanic sink for anthropogenic CO2 from 1994 to 2007. </w:t>
        </w:r>
      </w:hyperlink>
      <w:hyperlink r:id="rId228">
        <w:r w:rsidR="00FA225A" w:rsidRPr="00267903">
          <w:rPr>
            <w:rFonts w:eastAsia="Roboto"/>
            <w:i/>
            <w:color w:val="000000"/>
            <w:highlight w:val="white"/>
          </w:rPr>
          <w:t>Science</w:t>
        </w:r>
      </w:hyperlink>
      <w:hyperlink r:id="rId229">
        <w:r w:rsidR="00FA225A" w:rsidRPr="00267903">
          <w:rPr>
            <w:rFonts w:eastAsia="Roboto"/>
            <w:color w:val="000000"/>
            <w:highlight w:val="white"/>
          </w:rPr>
          <w:t xml:space="preserve"> 363, 1193–1199.</w:t>
        </w:r>
      </w:hyperlink>
    </w:p>
    <w:p w14:paraId="38538267"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30">
        <w:r w:rsidR="00FA225A" w:rsidRPr="00267903">
          <w:rPr>
            <w:rFonts w:eastAsia="Roboto"/>
            <w:color w:val="000000"/>
            <w:highlight w:val="white"/>
          </w:rPr>
          <w:t xml:space="preserve">Hale, B. G. (2022). Antiviral immunity triggered by infection-induced host transposable elements. </w:t>
        </w:r>
      </w:hyperlink>
      <w:hyperlink r:id="rId231">
        <w:proofErr w:type="spellStart"/>
        <w:r w:rsidR="00FA225A" w:rsidRPr="00267903">
          <w:rPr>
            <w:rFonts w:eastAsia="Roboto"/>
            <w:i/>
            <w:color w:val="000000"/>
            <w:highlight w:val="white"/>
          </w:rPr>
          <w:t>Curr</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Opin</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Virol</w:t>
        </w:r>
        <w:proofErr w:type="spellEnd"/>
        <w:r w:rsidR="00FA225A" w:rsidRPr="00267903">
          <w:rPr>
            <w:rFonts w:eastAsia="Roboto"/>
            <w:i/>
            <w:color w:val="000000"/>
            <w:highlight w:val="white"/>
          </w:rPr>
          <w:t>.</w:t>
        </w:r>
      </w:hyperlink>
      <w:hyperlink r:id="rId232">
        <w:r w:rsidR="00FA225A" w:rsidRPr="00267903">
          <w:rPr>
            <w:rFonts w:eastAsia="Roboto"/>
            <w:color w:val="000000"/>
            <w:highlight w:val="white"/>
          </w:rPr>
          <w:t xml:space="preserve"> 52, 211–216.</w:t>
        </w:r>
      </w:hyperlink>
    </w:p>
    <w:p w14:paraId="76BE8773"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33">
        <w:proofErr w:type="spellStart"/>
        <w:r w:rsidR="00FA225A" w:rsidRPr="00267903">
          <w:rPr>
            <w:rFonts w:eastAsia="Roboto"/>
            <w:color w:val="000000"/>
            <w:highlight w:val="white"/>
          </w:rPr>
          <w:t>Hauri</w:t>
        </w:r>
        <w:proofErr w:type="spellEnd"/>
        <w:r w:rsidR="00FA225A" w:rsidRPr="00267903">
          <w:rPr>
            <w:rFonts w:eastAsia="Roboto"/>
            <w:color w:val="000000"/>
            <w:highlight w:val="white"/>
          </w:rPr>
          <w:t xml:space="preserve">, C., </w:t>
        </w:r>
        <w:proofErr w:type="spellStart"/>
        <w:r w:rsidR="00FA225A" w:rsidRPr="00267903">
          <w:rPr>
            <w:rFonts w:eastAsia="Roboto"/>
            <w:color w:val="000000"/>
            <w:highlight w:val="white"/>
          </w:rPr>
          <w:t>Pagès</w:t>
        </w:r>
        <w:proofErr w:type="spellEnd"/>
        <w:r w:rsidR="00FA225A" w:rsidRPr="00267903">
          <w:rPr>
            <w:rFonts w:eastAsia="Roboto"/>
            <w:color w:val="000000"/>
            <w:highlight w:val="white"/>
          </w:rPr>
          <w:t xml:space="preserve">, R., McDonnell, A. M. P., </w:t>
        </w:r>
        <w:proofErr w:type="spellStart"/>
        <w:r w:rsidR="00FA225A" w:rsidRPr="00267903">
          <w:rPr>
            <w:rFonts w:eastAsia="Roboto"/>
            <w:color w:val="000000"/>
            <w:highlight w:val="white"/>
          </w:rPr>
          <w:t>Stuecker</w:t>
        </w:r>
        <w:proofErr w:type="spellEnd"/>
        <w:r w:rsidR="00FA225A" w:rsidRPr="00267903">
          <w:rPr>
            <w:rFonts w:eastAsia="Roboto"/>
            <w:color w:val="000000"/>
            <w:highlight w:val="white"/>
          </w:rPr>
          <w:t xml:space="preserve">, M. F., Danielson, S. L., </w:t>
        </w:r>
        <w:proofErr w:type="spellStart"/>
        <w:r w:rsidR="00FA225A" w:rsidRPr="00267903">
          <w:rPr>
            <w:rFonts w:eastAsia="Roboto"/>
            <w:color w:val="000000"/>
            <w:highlight w:val="white"/>
          </w:rPr>
          <w:t>Hedstrom</w:t>
        </w:r>
        <w:proofErr w:type="spellEnd"/>
        <w:r w:rsidR="00FA225A" w:rsidRPr="00267903">
          <w:rPr>
            <w:rFonts w:eastAsia="Roboto"/>
            <w:color w:val="000000"/>
            <w:highlight w:val="white"/>
          </w:rPr>
          <w:t xml:space="preserve">, K., et al. (2021). Modulation of ocean acidification by decadal climate variability in the Gulf of Alaska. </w:t>
        </w:r>
      </w:hyperlink>
      <w:hyperlink r:id="rId234">
        <w:r w:rsidR="00FA225A" w:rsidRPr="00267903">
          <w:rPr>
            <w:rFonts w:eastAsia="Roboto"/>
            <w:i/>
            <w:color w:val="000000"/>
            <w:highlight w:val="white"/>
          </w:rPr>
          <w:t>Communications Earth &amp; Environment</w:t>
        </w:r>
      </w:hyperlink>
      <w:hyperlink r:id="rId235">
        <w:r w:rsidR="00FA225A" w:rsidRPr="00267903">
          <w:rPr>
            <w:rFonts w:eastAsia="Roboto"/>
            <w:color w:val="000000"/>
            <w:highlight w:val="white"/>
          </w:rPr>
          <w:t xml:space="preserve"> 2, 1–7.</w:t>
        </w:r>
      </w:hyperlink>
    </w:p>
    <w:p w14:paraId="065F4569"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36">
        <w:proofErr w:type="spellStart"/>
        <w:r w:rsidR="00FA225A" w:rsidRPr="00267903">
          <w:rPr>
            <w:rFonts w:eastAsia="Roboto"/>
            <w:color w:val="000000"/>
            <w:highlight w:val="white"/>
          </w:rPr>
          <w:t>Havecker</w:t>
        </w:r>
        <w:proofErr w:type="spellEnd"/>
        <w:r w:rsidR="00FA225A" w:rsidRPr="00267903">
          <w:rPr>
            <w:rFonts w:eastAsia="Roboto"/>
            <w:color w:val="000000"/>
            <w:highlight w:val="white"/>
          </w:rPr>
          <w:t xml:space="preserve">, E. R., </w:t>
        </w:r>
        <w:proofErr w:type="gramStart"/>
        <w:r w:rsidR="00FA225A" w:rsidRPr="00267903">
          <w:rPr>
            <w:rFonts w:eastAsia="Roboto"/>
            <w:color w:val="000000"/>
            <w:highlight w:val="white"/>
          </w:rPr>
          <w:t>Gao</w:t>
        </w:r>
        <w:proofErr w:type="gramEnd"/>
        <w:r w:rsidR="00FA225A" w:rsidRPr="00267903">
          <w:rPr>
            <w:rFonts w:eastAsia="Roboto"/>
            <w:color w:val="000000"/>
            <w:highlight w:val="white"/>
          </w:rPr>
          <w:t xml:space="preserve">, X., and </w:t>
        </w:r>
        <w:proofErr w:type="spellStart"/>
        <w:r w:rsidR="00FA225A" w:rsidRPr="00267903">
          <w:rPr>
            <w:rFonts w:eastAsia="Roboto"/>
            <w:color w:val="000000"/>
            <w:highlight w:val="white"/>
          </w:rPr>
          <w:t>Voytas</w:t>
        </w:r>
        <w:proofErr w:type="spellEnd"/>
        <w:r w:rsidR="00FA225A" w:rsidRPr="00267903">
          <w:rPr>
            <w:rFonts w:eastAsia="Roboto"/>
            <w:color w:val="000000"/>
            <w:highlight w:val="white"/>
          </w:rPr>
          <w:t xml:space="preserve">, D. F. (2004). The diversity of LTR retrotransposons. </w:t>
        </w:r>
      </w:hyperlink>
      <w:hyperlink r:id="rId237">
        <w:r w:rsidR="00FA225A" w:rsidRPr="00267903">
          <w:rPr>
            <w:rFonts w:eastAsia="Roboto"/>
            <w:i/>
            <w:color w:val="000000"/>
            <w:highlight w:val="white"/>
          </w:rPr>
          <w:t>Genome Biol.</w:t>
        </w:r>
      </w:hyperlink>
      <w:hyperlink r:id="rId238">
        <w:r w:rsidR="00FA225A" w:rsidRPr="00267903">
          <w:rPr>
            <w:rFonts w:eastAsia="Roboto"/>
            <w:color w:val="000000"/>
            <w:highlight w:val="white"/>
          </w:rPr>
          <w:t xml:space="preserve"> 5, 225.</w:t>
        </w:r>
      </w:hyperlink>
    </w:p>
    <w:p w14:paraId="0FF67FB9"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39">
        <w:proofErr w:type="spellStart"/>
        <w:r w:rsidR="00FA225A" w:rsidRPr="00267903">
          <w:rPr>
            <w:rFonts w:eastAsia="Roboto"/>
            <w:color w:val="000000"/>
            <w:highlight w:val="white"/>
          </w:rPr>
          <w:t>Hernroth</w:t>
        </w:r>
        <w:proofErr w:type="spellEnd"/>
        <w:r w:rsidR="00FA225A" w:rsidRPr="00267903">
          <w:rPr>
            <w:rFonts w:eastAsia="Roboto"/>
            <w:color w:val="000000"/>
            <w:highlight w:val="white"/>
          </w:rPr>
          <w:t xml:space="preserve">, B., Baden, S., </w:t>
        </w:r>
        <w:proofErr w:type="spellStart"/>
        <w:r w:rsidR="00FA225A" w:rsidRPr="00267903">
          <w:rPr>
            <w:rFonts w:eastAsia="Roboto"/>
            <w:color w:val="000000"/>
            <w:highlight w:val="white"/>
          </w:rPr>
          <w:t>Thorndyke</w:t>
        </w:r>
        <w:proofErr w:type="spellEnd"/>
        <w:r w:rsidR="00FA225A" w:rsidRPr="00267903">
          <w:rPr>
            <w:rFonts w:eastAsia="Roboto"/>
            <w:color w:val="000000"/>
            <w:highlight w:val="white"/>
          </w:rPr>
          <w:t xml:space="preserve">, M., and </w:t>
        </w:r>
        <w:proofErr w:type="spellStart"/>
        <w:r w:rsidR="00FA225A" w:rsidRPr="00267903">
          <w:rPr>
            <w:rFonts w:eastAsia="Roboto"/>
            <w:color w:val="000000"/>
            <w:highlight w:val="white"/>
          </w:rPr>
          <w:t>Dupont</w:t>
        </w:r>
        <w:proofErr w:type="spellEnd"/>
        <w:r w:rsidR="00FA225A" w:rsidRPr="00267903">
          <w:rPr>
            <w:rFonts w:eastAsia="Roboto"/>
            <w:color w:val="000000"/>
            <w:highlight w:val="white"/>
          </w:rPr>
          <w:t xml:space="preserve">, S. (2011). Immune suppression of the echinoderm </w:t>
        </w:r>
        <w:proofErr w:type="spellStart"/>
        <w:r w:rsidR="00FA225A" w:rsidRPr="00267903">
          <w:rPr>
            <w:rFonts w:eastAsia="Roboto"/>
            <w:color w:val="000000"/>
            <w:highlight w:val="white"/>
          </w:rPr>
          <w:t>Asterias</w:t>
        </w:r>
        <w:proofErr w:type="spellEnd"/>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rubens</w:t>
        </w:r>
        <w:proofErr w:type="spellEnd"/>
        <w:proofErr w:type="gramEnd"/>
        <w:r w:rsidR="00FA225A" w:rsidRPr="00267903">
          <w:rPr>
            <w:rFonts w:eastAsia="Roboto"/>
            <w:color w:val="000000"/>
            <w:highlight w:val="white"/>
          </w:rPr>
          <w:t xml:space="preserve"> (L.) following long-term ocean acidification. </w:t>
        </w:r>
      </w:hyperlink>
      <w:hyperlink r:id="rId240">
        <w:proofErr w:type="spellStart"/>
        <w:r w:rsidR="00FA225A" w:rsidRPr="00267903">
          <w:rPr>
            <w:rFonts w:eastAsia="Roboto"/>
            <w:i/>
            <w:color w:val="000000"/>
            <w:highlight w:val="white"/>
          </w:rPr>
          <w:t>Aquat</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Toxicol</w:t>
        </w:r>
        <w:proofErr w:type="spellEnd"/>
        <w:r w:rsidR="00FA225A" w:rsidRPr="00267903">
          <w:rPr>
            <w:rFonts w:eastAsia="Roboto"/>
            <w:i/>
            <w:color w:val="000000"/>
            <w:highlight w:val="white"/>
          </w:rPr>
          <w:t>.</w:t>
        </w:r>
      </w:hyperlink>
      <w:hyperlink r:id="rId241">
        <w:r w:rsidR="00FA225A" w:rsidRPr="00267903">
          <w:rPr>
            <w:rFonts w:eastAsia="Roboto"/>
            <w:color w:val="000000"/>
            <w:highlight w:val="white"/>
          </w:rPr>
          <w:t xml:space="preserve"> 103, 222–224.</w:t>
        </w:r>
      </w:hyperlink>
    </w:p>
    <w:p w14:paraId="7E8EA6FB"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42">
        <w:proofErr w:type="spellStart"/>
        <w:r w:rsidR="00FA225A" w:rsidRPr="00267903">
          <w:rPr>
            <w:rFonts w:eastAsia="Roboto"/>
            <w:color w:val="000000"/>
            <w:highlight w:val="white"/>
          </w:rPr>
          <w:t>Hernroth</w:t>
        </w:r>
        <w:proofErr w:type="spellEnd"/>
        <w:r w:rsidR="00FA225A" w:rsidRPr="00267903">
          <w:rPr>
            <w:rFonts w:eastAsia="Roboto"/>
            <w:color w:val="000000"/>
            <w:highlight w:val="white"/>
          </w:rPr>
          <w:t xml:space="preserve">, B., </w:t>
        </w:r>
        <w:proofErr w:type="spellStart"/>
        <w:r w:rsidR="00FA225A" w:rsidRPr="00267903">
          <w:rPr>
            <w:rFonts w:eastAsia="Roboto"/>
            <w:color w:val="000000"/>
            <w:highlight w:val="white"/>
          </w:rPr>
          <w:t>Krång</w:t>
        </w:r>
        <w:proofErr w:type="spellEnd"/>
        <w:r w:rsidR="00FA225A" w:rsidRPr="00267903">
          <w:rPr>
            <w:rFonts w:eastAsia="Roboto"/>
            <w:color w:val="000000"/>
            <w:highlight w:val="white"/>
          </w:rPr>
          <w:t>, A.-S., and Baden, S. (2015). Bacteriostatic suppression in Norway lobster (</w:t>
        </w:r>
        <w:proofErr w:type="spellStart"/>
        <w:r w:rsidR="00FA225A" w:rsidRPr="00267903">
          <w:rPr>
            <w:rFonts w:eastAsia="Roboto"/>
            <w:color w:val="000000"/>
            <w:highlight w:val="white"/>
          </w:rPr>
          <w:t>Nephrops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norvegicus</w:t>
        </w:r>
        <w:proofErr w:type="spellEnd"/>
        <w:r w:rsidR="00FA225A" w:rsidRPr="00267903">
          <w:rPr>
            <w:rFonts w:eastAsia="Roboto"/>
            <w:color w:val="000000"/>
            <w:highlight w:val="white"/>
          </w:rPr>
          <w:t xml:space="preserve">) exposed to manganese or hypoxia under pressure of ocean acidification. </w:t>
        </w:r>
      </w:hyperlink>
      <w:hyperlink r:id="rId243">
        <w:proofErr w:type="spellStart"/>
        <w:r w:rsidR="00FA225A" w:rsidRPr="00267903">
          <w:rPr>
            <w:rFonts w:eastAsia="Roboto"/>
            <w:i/>
            <w:color w:val="000000"/>
            <w:highlight w:val="white"/>
          </w:rPr>
          <w:t>Aquat</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Toxicol</w:t>
        </w:r>
        <w:proofErr w:type="spellEnd"/>
        <w:r w:rsidR="00FA225A" w:rsidRPr="00267903">
          <w:rPr>
            <w:rFonts w:eastAsia="Roboto"/>
            <w:i/>
            <w:color w:val="000000"/>
            <w:highlight w:val="white"/>
          </w:rPr>
          <w:t>.</w:t>
        </w:r>
      </w:hyperlink>
      <w:hyperlink r:id="rId244">
        <w:r w:rsidR="00FA225A" w:rsidRPr="00267903">
          <w:rPr>
            <w:rFonts w:eastAsia="Roboto"/>
            <w:color w:val="000000"/>
            <w:highlight w:val="white"/>
          </w:rPr>
          <w:t xml:space="preserve"> 159, 217–224.</w:t>
        </w:r>
      </w:hyperlink>
    </w:p>
    <w:p w14:paraId="41A8F607"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45">
        <w:proofErr w:type="spellStart"/>
        <w:r w:rsidR="00FA225A" w:rsidRPr="00267903">
          <w:rPr>
            <w:rFonts w:eastAsia="Roboto"/>
            <w:color w:val="000000"/>
            <w:highlight w:val="white"/>
          </w:rPr>
          <w:t>Hernroth</w:t>
        </w:r>
        <w:proofErr w:type="spellEnd"/>
        <w:r w:rsidR="00FA225A" w:rsidRPr="00267903">
          <w:rPr>
            <w:rFonts w:eastAsia="Roboto"/>
            <w:color w:val="000000"/>
            <w:highlight w:val="white"/>
          </w:rPr>
          <w:t xml:space="preserve">, B., </w:t>
        </w:r>
        <w:proofErr w:type="spellStart"/>
        <w:r w:rsidR="00FA225A" w:rsidRPr="00267903">
          <w:rPr>
            <w:rFonts w:eastAsia="Roboto"/>
            <w:color w:val="000000"/>
            <w:highlight w:val="white"/>
          </w:rPr>
          <w:t>Sköld</w:t>
        </w:r>
        <w:proofErr w:type="spellEnd"/>
        <w:r w:rsidR="00FA225A" w:rsidRPr="00267903">
          <w:rPr>
            <w:rFonts w:eastAsia="Roboto"/>
            <w:color w:val="000000"/>
            <w:highlight w:val="white"/>
          </w:rPr>
          <w:t xml:space="preserve">, H. N., </w:t>
        </w:r>
        <w:proofErr w:type="spellStart"/>
        <w:r w:rsidR="00FA225A" w:rsidRPr="00267903">
          <w:rPr>
            <w:rFonts w:eastAsia="Roboto"/>
            <w:color w:val="000000"/>
            <w:highlight w:val="white"/>
          </w:rPr>
          <w:t>Wiklander</w:t>
        </w:r>
        <w:proofErr w:type="spellEnd"/>
        <w:r w:rsidR="00FA225A" w:rsidRPr="00267903">
          <w:rPr>
            <w:rFonts w:eastAsia="Roboto"/>
            <w:color w:val="000000"/>
            <w:highlight w:val="white"/>
          </w:rPr>
          <w:t xml:space="preserve">, K., </w:t>
        </w:r>
        <w:proofErr w:type="spellStart"/>
        <w:r w:rsidR="00FA225A" w:rsidRPr="00267903">
          <w:rPr>
            <w:rFonts w:eastAsia="Roboto"/>
            <w:color w:val="000000"/>
            <w:highlight w:val="white"/>
          </w:rPr>
          <w:t>Jutfelt</w:t>
        </w:r>
        <w:proofErr w:type="spellEnd"/>
        <w:r w:rsidR="00FA225A" w:rsidRPr="00267903">
          <w:rPr>
            <w:rFonts w:eastAsia="Roboto"/>
            <w:color w:val="000000"/>
            <w:highlight w:val="white"/>
          </w:rPr>
          <w:t xml:space="preserve">, F., and Baden, S. (2012). Simulated climate change causes immune suppression and protein damage in the crustacean </w:t>
        </w:r>
        <w:proofErr w:type="spellStart"/>
        <w:r w:rsidR="00FA225A" w:rsidRPr="00267903">
          <w:rPr>
            <w:rFonts w:eastAsia="Roboto"/>
            <w:color w:val="000000"/>
            <w:highlight w:val="white"/>
          </w:rPr>
          <w:t>Nephrops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norvegicus</w:t>
        </w:r>
        <w:proofErr w:type="spellEnd"/>
        <w:r w:rsidR="00FA225A" w:rsidRPr="00267903">
          <w:rPr>
            <w:rFonts w:eastAsia="Roboto"/>
            <w:color w:val="000000"/>
            <w:highlight w:val="white"/>
          </w:rPr>
          <w:t xml:space="preserve">. </w:t>
        </w:r>
      </w:hyperlink>
      <w:hyperlink r:id="rId246">
        <w:r w:rsidR="00FA225A" w:rsidRPr="00267903">
          <w:rPr>
            <w:rFonts w:eastAsia="Roboto"/>
            <w:i/>
            <w:color w:val="000000"/>
            <w:highlight w:val="white"/>
          </w:rPr>
          <w:t xml:space="preserve">Fish Shellfish </w:t>
        </w:r>
        <w:proofErr w:type="spellStart"/>
        <w:r w:rsidR="00FA225A" w:rsidRPr="00267903">
          <w:rPr>
            <w:rFonts w:eastAsia="Roboto"/>
            <w:i/>
            <w:color w:val="000000"/>
            <w:highlight w:val="white"/>
          </w:rPr>
          <w:t>Immunol</w:t>
        </w:r>
        <w:proofErr w:type="spellEnd"/>
        <w:r w:rsidR="00FA225A" w:rsidRPr="00267903">
          <w:rPr>
            <w:rFonts w:eastAsia="Roboto"/>
            <w:i/>
            <w:color w:val="000000"/>
            <w:highlight w:val="white"/>
          </w:rPr>
          <w:t>.</w:t>
        </w:r>
      </w:hyperlink>
      <w:hyperlink r:id="rId247">
        <w:r w:rsidR="00FA225A" w:rsidRPr="00267903">
          <w:rPr>
            <w:rFonts w:eastAsia="Roboto"/>
            <w:color w:val="000000"/>
            <w:highlight w:val="white"/>
          </w:rPr>
          <w:t xml:space="preserve"> 33, 1095–1101.</w:t>
        </w:r>
      </w:hyperlink>
    </w:p>
    <w:p w14:paraId="09F3345A"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48">
        <w:r w:rsidR="00FA225A" w:rsidRPr="00267903">
          <w:rPr>
            <w:rFonts w:eastAsia="Roboto"/>
            <w:color w:val="000000"/>
            <w:highlight w:val="white"/>
          </w:rPr>
          <w:t xml:space="preserve">Hettinger, A., Sanford, E., Hill, T. M., Lenz, E. A., Russell, A. D., and Gaylord, B. (2013). Larval carry-over effects from ocean acidification persist in the natural environment. </w:t>
        </w:r>
      </w:hyperlink>
      <w:hyperlink r:id="rId249">
        <w:r w:rsidR="00FA225A" w:rsidRPr="00267903">
          <w:rPr>
            <w:rFonts w:eastAsia="Roboto"/>
            <w:i/>
            <w:color w:val="000000"/>
            <w:highlight w:val="white"/>
          </w:rPr>
          <w:t>Glob. Chang. Biol.</w:t>
        </w:r>
      </w:hyperlink>
      <w:hyperlink r:id="rId250">
        <w:r w:rsidR="00FA225A" w:rsidRPr="00267903">
          <w:rPr>
            <w:rFonts w:eastAsia="Roboto"/>
            <w:color w:val="000000"/>
            <w:highlight w:val="white"/>
          </w:rPr>
          <w:t xml:space="preserve"> 19, 3317–3326.</w:t>
        </w:r>
      </w:hyperlink>
    </w:p>
    <w:p w14:paraId="522C10F3"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51">
        <w:r w:rsidR="00FA225A" w:rsidRPr="00267903">
          <w:rPr>
            <w:rFonts w:eastAsia="Roboto"/>
            <w:color w:val="000000"/>
            <w:highlight w:val="white"/>
          </w:rPr>
          <w:t xml:space="preserve">Hettinger, A., Sanford, E., Hill, T. M., Russell, A. D., Sato, K. N. S., </w:t>
        </w:r>
        <w:proofErr w:type="spellStart"/>
        <w:r w:rsidR="00FA225A" w:rsidRPr="00267903">
          <w:rPr>
            <w:rFonts w:eastAsia="Roboto"/>
            <w:color w:val="000000"/>
            <w:highlight w:val="white"/>
          </w:rPr>
          <w:t>Hoey</w:t>
        </w:r>
        <w:proofErr w:type="spellEnd"/>
        <w:r w:rsidR="00FA225A" w:rsidRPr="00267903">
          <w:rPr>
            <w:rFonts w:eastAsia="Roboto"/>
            <w:color w:val="000000"/>
            <w:highlight w:val="white"/>
          </w:rPr>
          <w:t xml:space="preserve">, J., et al. (2012). Persistent carry-over effects of planktonic exposure to ocean acidification in the Olympia oyster. </w:t>
        </w:r>
      </w:hyperlink>
      <w:hyperlink r:id="rId252">
        <w:r w:rsidR="00FA225A" w:rsidRPr="00267903">
          <w:rPr>
            <w:rFonts w:eastAsia="Roboto"/>
            <w:i/>
            <w:color w:val="000000"/>
            <w:highlight w:val="white"/>
          </w:rPr>
          <w:t>Ecology</w:t>
        </w:r>
      </w:hyperlink>
      <w:hyperlink r:id="rId253">
        <w:r w:rsidR="00FA225A" w:rsidRPr="00267903">
          <w:rPr>
            <w:rFonts w:eastAsia="Roboto"/>
            <w:color w:val="000000"/>
            <w:highlight w:val="white"/>
          </w:rPr>
          <w:t xml:space="preserve"> 93, 2758–2768.</w:t>
        </w:r>
      </w:hyperlink>
    </w:p>
    <w:p w14:paraId="7F931337"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54">
        <w:proofErr w:type="spellStart"/>
        <w:r w:rsidR="00FA225A" w:rsidRPr="00267903">
          <w:rPr>
            <w:rFonts w:eastAsia="Roboto"/>
            <w:color w:val="000000"/>
            <w:highlight w:val="white"/>
          </w:rPr>
          <w:t>Horváth</w:t>
        </w:r>
        <w:proofErr w:type="spellEnd"/>
        <w:r w:rsidR="00FA225A" w:rsidRPr="00267903">
          <w:rPr>
            <w:rFonts w:eastAsia="Roboto"/>
            <w:color w:val="000000"/>
            <w:highlight w:val="white"/>
          </w:rPr>
          <w:t xml:space="preserve">, V., </w:t>
        </w:r>
        <w:proofErr w:type="spellStart"/>
        <w:r w:rsidR="00FA225A" w:rsidRPr="00267903">
          <w:rPr>
            <w:rFonts w:eastAsia="Roboto"/>
            <w:color w:val="000000"/>
            <w:highlight w:val="white"/>
          </w:rPr>
          <w:t>Merenciano</w:t>
        </w:r>
        <w:proofErr w:type="spellEnd"/>
        <w:r w:rsidR="00FA225A" w:rsidRPr="00267903">
          <w:rPr>
            <w:rFonts w:eastAsia="Roboto"/>
            <w:color w:val="000000"/>
            <w:highlight w:val="white"/>
          </w:rPr>
          <w:t xml:space="preserve">, M., and González, J. (2017). Revisiting the Relationship between Transposable Elements and the Eukaryotic Stress Response. </w:t>
        </w:r>
      </w:hyperlink>
      <w:hyperlink r:id="rId255">
        <w:r w:rsidR="00FA225A" w:rsidRPr="00267903">
          <w:rPr>
            <w:rFonts w:eastAsia="Roboto"/>
            <w:i/>
            <w:color w:val="000000"/>
            <w:highlight w:val="white"/>
          </w:rPr>
          <w:t>Trends Genet.</w:t>
        </w:r>
      </w:hyperlink>
      <w:hyperlink r:id="rId256">
        <w:r w:rsidR="00FA225A" w:rsidRPr="00267903">
          <w:rPr>
            <w:rFonts w:eastAsia="Roboto"/>
            <w:color w:val="000000"/>
            <w:highlight w:val="white"/>
          </w:rPr>
          <w:t xml:space="preserve"> 33, 832–841.</w:t>
        </w:r>
      </w:hyperlink>
    </w:p>
    <w:p w14:paraId="4855161F"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57">
        <w:r w:rsidR="00FA225A" w:rsidRPr="00267903">
          <w:rPr>
            <w:rFonts w:eastAsia="Roboto"/>
            <w:color w:val="000000"/>
            <w:highlight w:val="white"/>
          </w:rPr>
          <w:t xml:space="preserve">Huang, R., Ding, J., </w:t>
        </w:r>
        <w:proofErr w:type="gramStart"/>
        <w:r w:rsidR="00FA225A" w:rsidRPr="00267903">
          <w:rPr>
            <w:rFonts w:eastAsia="Roboto"/>
            <w:color w:val="000000"/>
            <w:highlight w:val="white"/>
          </w:rPr>
          <w:t>Gao</w:t>
        </w:r>
        <w:proofErr w:type="gramEnd"/>
        <w:r w:rsidR="00FA225A" w:rsidRPr="00267903">
          <w:rPr>
            <w:rFonts w:eastAsia="Roboto"/>
            <w:color w:val="000000"/>
            <w:highlight w:val="white"/>
          </w:rPr>
          <w:t xml:space="preserve">, K., Cruz de </w:t>
        </w:r>
        <w:proofErr w:type="spellStart"/>
        <w:r w:rsidR="00FA225A" w:rsidRPr="00267903">
          <w:rPr>
            <w:rFonts w:eastAsia="Roboto"/>
            <w:color w:val="000000"/>
            <w:highlight w:val="white"/>
          </w:rPr>
          <w:t>Carvalho</w:t>
        </w:r>
        <w:proofErr w:type="spellEnd"/>
        <w:r w:rsidR="00FA225A" w:rsidRPr="00267903">
          <w:rPr>
            <w:rFonts w:eastAsia="Roboto"/>
            <w:color w:val="000000"/>
            <w:highlight w:val="white"/>
          </w:rPr>
          <w:t xml:space="preserve">, M. H., </w:t>
        </w:r>
        <w:proofErr w:type="spellStart"/>
        <w:r w:rsidR="00FA225A" w:rsidRPr="00267903">
          <w:rPr>
            <w:rFonts w:eastAsia="Roboto"/>
            <w:color w:val="000000"/>
            <w:highlight w:val="white"/>
          </w:rPr>
          <w:t>Tirichine</w:t>
        </w:r>
        <w:proofErr w:type="spellEnd"/>
        <w:r w:rsidR="00FA225A" w:rsidRPr="00267903">
          <w:rPr>
            <w:rFonts w:eastAsia="Roboto"/>
            <w:color w:val="000000"/>
            <w:highlight w:val="white"/>
          </w:rPr>
          <w:t xml:space="preserve">, L., Bowler, C., et al. (2018). A Potential Role for Epigenetic Processes in the Acclimation Response to Elevated pCO2 in the Model Diatom </w:t>
        </w:r>
        <w:proofErr w:type="spellStart"/>
        <w:r w:rsidR="00FA225A" w:rsidRPr="00267903">
          <w:rPr>
            <w:rFonts w:eastAsia="Roboto"/>
            <w:color w:val="000000"/>
            <w:highlight w:val="white"/>
          </w:rPr>
          <w:t>Phaeodactylum</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tricornutum</w:t>
        </w:r>
        <w:proofErr w:type="spellEnd"/>
        <w:r w:rsidR="00FA225A" w:rsidRPr="00267903">
          <w:rPr>
            <w:rFonts w:eastAsia="Roboto"/>
            <w:color w:val="000000"/>
            <w:highlight w:val="white"/>
          </w:rPr>
          <w:t xml:space="preserve">. </w:t>
        </w:r>
      </w:hyperlink>
      <w:hyperlink r:id="rId258">
        <w:r w:rsidR="00FA225A" w:rsidRPr="00267903">
          <w:rPr>
            <w:rFonts w:eastAsia="Roboto"/>
            <w:i/>
            <w:color w:val="000000"/>
            <w:highlight w:val="white"/>
          </w:rPr>
          <w:t xml:space="preserve">Front. </w:t>
        </w:r>
        <w:proofErr w:type="spellStart"/>
        <w:r w:rsidR="00FA225A" w:rsidRPr="00267903">
          <w:rPr>
            <w:rFonts w:eastAsia="Roboto"/>
            <w:i/>
            <w:color w:val="000000"/>
            <w:highlight w:val="white"/>
          </w:rPr>
          <w:t>Microbiol</w:t>
        </w:r>
        <w:proofErr w:type="spellEnd"/>
        <w:r w:rsidR="00FA225A" w:rsidRPr="00267903">
          <w:rPr>
            <w:rFonts w:eastAsia="Roboto"/>
            <w:i/>
            <w:color w:val="000000"/>
            <w:highlight w:val="white"/>
          </w:rPr>
          <w:t>.</w:t>
        </w:r>
      </w:hyperlink>
      <w:hyperlink r:id="rId259">
        <w:r w:rsidR="00FA225A" w:rsidRPr="00267903">
          <w:rPr>
            <w:rFonts w:eastAsia="Roboto"/>
            <w:color w:val="000000"/>
            <w:highlight w:val="white"/>
          </w:rPr>
          <w:t xml:space="preserve"> 9, 3342.</w:t>
        </w:r>
      </w:hyperlink>
    </w:p>
    <w:p w14:paraId="033E87E5"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60">
        <w:r w:rsidR="00FA225A" w:rsidRPr="00267903">
          <w:rPr>
            <w:rFonts w:eastAsia="Roboto"/>
            <w:color w:val="000000"/>
            <w:highlight w:val="white"/>
          </w:rPr>
          <w:t xml:space="preserve">Ito, H., Kim, J.-M., Matsunaga, W., </w:t>
        </w:r>
        <w:proofErr w:type="spellStart"/>
        <w:r w:rsidR="00FA225A" w:rsidRPr="00267903">
          <w:rPr>
            <w:rFonts w:eastAsia="Roboto"/>
            <w:color w:val="000000"/>
            <w:highlight w:val="white"/>
          </w:rPr>
          <w:t>Saze</w:t>
        </w:r>
        <w:proofErr w:type="spellEnd"/>
        <w:r w:rsidR="00FA225A" w:rsidRPr="00267903">
          <w:rPr>
            <w:rFonts w:eastAsia="Roboto"/>
            <w:color w:val="000000"/>
            <w:highlight w:val="white"/>
          </w:rPr>
          <w:t xml:space="preserve">, H., Matsui, A., Endo, T. A., et al. (2016). A Stress-Activated Transposon in Arabidopsis Induces Transgenerational </w:t>
        </w:r>
        <w:proofErr w:type="spellStart"/>
        <w:r w:rsidR="00FA225A" w:rsidRPr="00267903">
          <w:rPr>
            <w:rFonts w:eastAsia="Roboto"/>
            <w:color w:val="000000"/>
            <w:highlight w:val="white"/>
          </w:rPr>
          <w:t>Abscisic</w:t>
        </w:r>
        <w:proofErr w:type="spellEnd"/>
        <w:r w:rsidR="00FA225A" w:rsidRPr="00267903">
          <w:rPr>
            <w:rFonts w:eastAsia="Roboto"/>
            <w:color w:val="000000"/>
            <w:highlight w:val="white"/>
          </w:rPr>
          <w:t xml:space="preserve"> Acid Insensitivity. </w:t>
        </w:r>
      </w:hyperlink>
      <w:hyperlink r:id="rId261">
        <w:r w:rsidR="00FA225A" w:rsidRPr="00267903">
          <w:rPr>
            <w:rFonts w:eastAsia="Roboto"/>
            <w:i/>
            <w:color w:val="000000"/>
            <w:highlight w:val="white"/>
          </w:rPr>
          <w:t>Sci. Rep.</w:t>
        </w:r>
      </w:hyperlink>
      <w:hyperlink r:id="rId262">
        <w:r w:rsidR="00FA225A" w:rsidRPr="00267903">
          <w:rPr>
            <w:rFonts w:eastAsia="Roboto"/>
            <w:color w:val="000000"/>
            <w:highlight w:val="white"/>
          </w:rPr>
          <w:t xml:space="preserve"> 6, 23181.</w:t>
        </w:r>
      </w:hyperlink>
    </w:p>
    <w:p w14:paraId="10F00D7F"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63">
        <w:r w:rsidR="00FA225A" w:rsidRPr="00267903">
          <w:rPr>
            <w:rFonts w:eastAsia="Roboto"/>
            <w:color w:val="000000"/>
            <w:highlight w:val="white"/>
          </w:rPr>
          <w:t xml:space="preserve">Johnson, K. M., and Hofmann, G. E. (2017). Transcriptomic response of the Antarctic </w:t>
        </w:r>
        <w:proofErr w:type="spellStart"/>
        <w:r w:rsidR="00FA225A" w:rsidRPr="00267903">
          <w:rPr>
            <w:rFonts w:eastAsia="Roboto"/>
            <w:color w:val="000000"/>
            <w:highlight w:val="white"/>
          </w:rPr>
          <w:t>pteropod</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Limacina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helicina</w:t>
        </w:r>
        <w:proofErr w:type="spellEnd"/>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antarctica</w:t>
        </w:r>
        <w:proofErr w:type="spellEnd"/>
        <w:proofErr w:type="gramEnd"/>
        <w:r w:rsidR="00FA225A" w:rsidRPr="00267903">
          <w:rPr>
            <w:rFonts w:eastAsia="Roboto"/>
            <w:color w:val="000000"/>
            <w:highlight w:val="white"/>
          </w:rPr>
          <w:t xml:space="preserve"> to ocean acidification. </w:t>
        </w:r>
      </w:hyperlink>
      <w:hyperlink r:id="rId264">
        <w:r w:rsidR="00FA225A" w:rsidRPr="00267903">
          <w:rPr>
            <w:rFonts w:eastAsia="Roboto"/>
            <w:i/>
            <w:color w:val="000000"/>
            <w:highlight w:val="white"/>
          </w:rPr>
          <w:t>BMC Genomics</w:t>
        </w:r>
      </w:hyperlink>
      <w:hyperlink r:id="rId265">
        <w:r w:rsidR="00FA225A" w:rsidRPr="00267903">
          <w:rPr>
            <w:rFonts w:eastAsia="Roboto"/>
            <w:color w:val="000000"/>
            <w:highlight w:val="white"/>
          </w:rPr>
          <w:t xml:space="preserve"> 18, 812.</w:t>
        </w:r>
      </w:hyperlink>
    </w:p>
    <w:p w14:paraId="6442888B"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66">
        <w:r w:rsidR="00FA225A" w:rsidRPr="00267903">
          <w:rPr>
            <w:rFonts w:eastAsia="Roboto"/>
            <w:color w:val="000000"/>
            <w:highlight w:val="white"/>
          </w:rPr>
          <w:t xml:space="preserve">Jones, O. R., and Wang, J. (2010). COLONY: a program for parentage and </w:t>
        </w:r>
        <w:proofErr w:type="spellStart"/>
        <w:r w:rsidR="00FA225A" w:rsidRPr="00267903">
          <w:rPr>
            <w:rFonts w:eastAsia="Roboto"/>
            <w:color w:val="000000"/>
            <w:highlight w:val="white"/>
          </w:rPr>
          <w:t>sibship</w:t>
        </w:r>
        <w:proofErr w:type="spellEnd"/>
        <w:r w:rsidR="00FA225A" w:rsidRPr="00267903">
          <w:rPr>
            <w:rFonts w:eastAsia="Roboto"/>
            <w:color w:val="000000"/>
            <w:highlight w:val="white"/>
          </w:rPr>
          <w:t xml:space="preserve"> inference from </w:t>
        </w:r>
        <w:proofErr w:type="spellStart"/>
        <w:r w:rsidR="00FA225A" w:rsidRPr="00267903">
          <w:rPr>
            <w:rFonts w:eastAsia="Roboto"/>
            <w:color w:val="000000"/>
            <w:highlight w:val="white"/>
          </w:rPr>
          <w:t>multilocus</w:t>
        </w:r>
        <w:proofErr w:type="spellEnd"/>
        <w:r w:rsidR="00FA225A" w:rsidRPr="00267903">
          <w:rPr>
            <w:rFonts w:eastAsia="Roboto"/>
            <w:color w:val="000000"/>
            <w:highlight w:val="white"/>
          </w:rPr>
          <w:t xml:space="preserve"> genotype data. </w:t>
        </w:r>
      </w:hyperlink>
      <w:hyperlink r:id="rId267">
        <w:r w:rsidR="00FA225A" w:rsidRPr="00267903">
          <w:rPr>
            <w:rFonts w:eastAsia="Roboto"/>
            <w:i/>
            <w:color w:val="000000"/>
            <w:highlight w:val="white"/>
          </w:rPr>
          <w:t xml:space="preserve">Mol. Ecol. </w:t>
        </w:r>
        <w:proofErr w:type="spellStart"/>
        <w:r w:rsidR="00FA225A" w:rsidRPr="00267903">
          <w:rPr>
            <w:rFonts w:eastAsia="Roboto"/>
            <w:i/>
            <w:color w:val="000000"/>
            <w:highlight w:val="white"/>
          </w:rPr>
          <w:t>Resour</w:t>
        </w:r>
        <w:proofErr w:type="spellEnd"/>
        <w:r w:rsidR="00FA225A" w:rsidRPr="00267903">
          <w:rPr>
            <w:rFonts w:eastAsia="Roboto"/>
            <w:i/>
            <w:color w:val="000000"/>
            <w:highlight w:val="white"/>
          </w:rPr>
          <w:t>.</w:t>
        </w:r>
      </w:hyperlink>
      <w:hyperlink r:id="rId268">
        <w:r w:rsidR="00FA225A" w:rsidRPr="00267903">
          <w:rPr>
            <w:rFonts w:eastAsia="Roboto"/>
            <w:color w:val="000000"/>
            <w:highlight w:val="white"/>
          </w:rPr>
          <w:t xml:space="preserve"> 10, 551–555.</w:t>
        </w:r>
      </w:hyperlink>
    </w:p>
    <w:p w14:paraId="677D314F"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69">
        <w:proofErr w:type="spellStart"/>
        <w:r w:rsidR="00FA225A" w:rsidRPr="00267903">
          <w:rPr>
            <w:rFonts w:eastAsia="Roboto"/>
            <w:color w:val="000000"/>
            <w:highlight w:val="white"/>
          </w:rPr>
          <w:t>Kaniewska</w:t>
        </w:r>
        <w:proofErr w:type="spellEnd"/>
        <w:r w:rsidR="00FA225A" w:rsidRPr="00267903">
          <w:rPr>
            <w:rFonts w:eastAsia="Roboto"/>
            <w:color w:val="000000"/>
            <w:highlight w:val="white"/>
          </w:rPr>
          <w:t>, P., Campbell, P. R., Kline, D. I., Rodriguez-</w:t>
        </w:r>
        <w:proofErr w:type="spellStart"/>
        <w:r w:rsidR="00FA225A" w:rsidRPr="00267903">
          <w:rPr>
            <w:rFonts w:eastAsia="Roboto"/>
            <w:color w:val="000000"/>
            <w:highlight w:val="white"/>
          </w:rPr>
          <w:t>Lanetty</w:t>
        </w:r>
        <w:proofErr w:type="spellEnd"/>
        <w:r w:rsidR="00FA225A" w:rsidRPr="00267903">
          <w:rPr>
            <w:rFonts w:eastAsia="Roboto"/>
            <w:color w:val="000000"/>
            <w:highlight w:val="white"/>
          </w:rPr>
          <w:t xml:space="preserve">, M., Miller, D. J., Dove, S., et al. (2012). Major cellular and physiological impacts of ocean acidification on a reef building coral. </w:t>
        </w:r>
      </w:hyperlink>
      <w:hyperlink r:id="rId270">
        <w:proofErr w:type="spellStart"/>
        <w:r w:rsidR="00FA225A" w:rsidRPr="00267903">
          <w:rPr>
            <w:rFonts w:eastAsia="Roboto"/>
            <w:i/>
            <w:color w:val="000000"/>
            <w:highlight w:val="white"/>
          </w:rPr>
          <w:t>PLoS</w:t>
        </w:r>
        <w:proofErr w:type="spellEnd"/>
        <w:r w:rsidR="00FA225A" w:rsidRPr="00267903">
          <w:rPr>
            <w:rFonts w:eastAsia="Roboto"/>
            <w:i/>
            <w:color w:val="000000"/>
            <w:highlight w:val="white"/>
          </w:rPr>
          <w:t xml:space="preserve"> One</w:t>
        </w:r>
      </w:hyperlink>
      <w:hyperlink r:id="rId271">
        <w:r w:rsidR="00FA225A" w:rsidRPr="00267903">
          <w:rPr>
            <w:rFonts w:eastAsia="Roboto"/>
            <w:color w:val="000000"/>
            <w:highlight w:val="white"/>
          </w:rPr>
          <w:t xml:space="preserve"> 7, e34659.</w:t>
        </w:r>
      </w:hyperlink>
    </w:p>
    <w:p w14:paraId="48D9845B"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72">
        <w:r w:rsidR="00FA225A" w:rsidRPr="00267903">
          <w:rPr>
            <w:rFonts w:eastAsia="Roboto"/>
            <w:color w:val="000000"/>
            <w:highlight w:val="white"/>
          </w:rPr>
          <w:t xml:space="preserve">Kelley, and Lunden Meta-analysis identifies metabolic sensitivities to ocean acidification running title: ocean acidification impacts metabolic function. </w:t>
        </w:r>
      </w:hyperlink>
      <w:hyperlink r:id="rId273">
        <w:r w:rsidR="00FA225A" w:rsidRPr="00267903">
          <w:rPr>
            <w:rFonts w:eastAsia="Roboto"/>
            <w:i/>
            <w:color w:val="000000"/>
            <w:highlight w:val="white"/>
          </w:rPr>
          <w:t>AIMS Environ. Sci.</w:t>
        </w:r>
      </w:hyperlink>
      <w:hyperlink r:id="rId274">
        <w:r w:rsidR="00FA225A" w:rsidRPr="00267903">
          <w:rPr>
            <w:rFonts w:eastAsia="Roboto"/>
            <w:color w:val="000000"/>
            <w:highlight w:val="white"/>
          </w:rPr>
          <w:t xml:space="preserve"> Available at: </w:t>
        </w:r>
      </w:hyperlink>
      <w:hyperlink r:id="rId275">
        <w:r w:rsidR="00FA225A" w:rsidRPr="00267903">
          <w:rPr>
            <w:rFonts w:eastAsia="Roboto"/>
            <w:color w:val="000000"/>
            <w:highlight w:val="white"/>
          </w:rPr>
          <w:t>https://www.researchgate.net/profile/Amanda-Kelley-3/publication/321220000_Meta-analysis_identifies_metabolic_sensitivities_to_ocean_acidificationRunning_title_Ocean_acidification_impacts_metabolic_function/links/5a42acf4a6fdcce19715b6ac/Meta-analysis-identifies-metabolic-sensitivities-to-ocean-acidificationRunning-title-Ocean-acidification-</w:t>
        </w:r>
        <w:r w:rsidR="00FA225A" w:rsidRPr="00267903">
          <w:rPr>
            <w:rFonts w:eastAsia="Roboto"/>
            <w:color w:val="000000"/>
            <w:highlight w:val="white"/>
          </w:rPr>
          <w:lastRenderedPageBreak/>
          <w:t>impacts-metabolic-function.pdf</w:t>
        </w:r>
      </w:hyperlink>
      <w:hyperlink r:id="rId276">
        <w:r w:rsidR="00FA225A" w:rsidRPr="00267903">
          <w:rPr>
            <w:rFonts w:eastAsia="Roboto"/>
            <w:color w:val="000000"/>
            <w:highlight w:val="white"/>
          </w:rPr>
          <w:t>.</w:t>
        </w:r>
      </w:hyperlink>
    </w:p>
    <w:p w14:paraId="5BB77D09"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77">
        <w:proofErr w:type="spellStart"/>
        <w:r w:rsidR="00FA225A" w:rsidRPr="00267903">
          <w:rPr>
            <w:rFonts w:eastAsia="Roboto"/>
            <w:color w:val="000000"/>
            <w:highlight w:val="white"/>
          </w:rPr>
          <w:t>Kenkel</w:t>
        </w:r>
        <w:proofErr w:type="spellEnd"/>
        <w:r w:rsidR="00FA225A" w:rsidRPr="00267903">
          <w:rPr>
            <w:rFonts w:eastAsia="Roboto"/>
            <w:color w:val="000000"/>
            <w:highlight w:val="white"/>
          </w:rPr>
          <w:t xml:space="preserve">, C. D., and </w:t>
        </w:r>
        <w:proofErr w:type="spellStart"/>
        <w:r w:rsidR="00FA225A" w:rsidRPr="00267903">
          <w:rPr>
            <w:rFonts w:eastAsia="Roboto"/>
            <w:color w:val="000000"/>
            <w:highlight w:val="white"/>
          </w:rPr>
          <w:t>Matz</w:t>
        </w:r>
        <w:proofErr w:type="spellEnd"/>
        <w:r w:rsidR="00FA225A" w:rsidRPr="00267903">
          <w:rPr>
            <w:rFonts w:eastAsia="Roboto"/>
            <w:color w:val="000000"/>
            <w:highlight w:val="white"/>
          </w:rPr>
          <w:t xml:space="preserve">, M. V. (2017). Gene expression plasticity as a mechanism of coral adaptation to a variable environment. </w:t>
        </w:r>
      </w:hyperlink>
      <w:hyperlink r:id="rId278">
        <w:r w:rsidR="00FA225A" w:rsidRPr="00267903">
          <w:rPr>
            <w:rFonts w:eastAsia="Roboto"/>
            <w:i/>
            <w:color w:val="000000"/>
            <w:highlight w:val="white"/>
          </w:rPr>
          <w:t>Nature Ecology &amp; Evolution</w:t>
        </w:r>
      </w:hyperlink>
      <w:hyperlink r:id="rId279">
        <w:r w:rsidR="00FA225A" w:rsidRPr="00267903">
          <w:rPr>
            <w:rFonts w:eastAsia="Roboto"/>
            <w:color w:val="000000"/>
            <w:highlight w:val="white"/>
          </w:rPr>
          <w:t xml:space="preserve"> 1.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280">
        <w:r w:rsidR="00FA225A" w:rsidRPr="00267903">
          <w:rPr>
            <w:rFonts w:eastAsia="Roboto"/>
            <w:color w:val="000000"/>
            <w:highlight w:val="white"/>
          </w:rPr>
          <w:t>10.1038/s41559-016-0014</w:t>
        </w:r>
      </w:hyperlink>
      <w:hyperlink r:id="rId281">
        <w:r w:rsidR="00FA225A" w:rsidRPr="00267903">
          <w:rPr>
            <w:rFonts w:eastAsia="Roboto"/>
            <w:color w:val="000000"/>
            <w:highlight w:val="white"/>
          </w:rPr>
          <w:t>.</w:t>
        </w:r>
      </w:hyperlink>
    </w:p>
    <w:p w14:paraId="2944A447"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82">
        <w:proofErr w:type="spellStart"/>
        <w:r w:rsidR="00FA225A" w:rsidRPr="00267903">
          <w:rPr>
            <w:rFonts w:eastAsia="Roboto"/>
            <w:color w:val="000000"/>
            <w:highlight w:val="white"/>
          </w:rPr>
          <w:t>Kriefall</w:t>
        </w:r>
        <w:proofErr w:type="spellEnd"/>
        <w:r w:rsidR="00FA225A" w:rsidRPr="00267903">
          <w:rPr>
            <w:rFonts w:eastAsia="Roboto"/>
            <w:color w:val="000000"/>
            <w:highlight w:val="white"/>
          </w:rPr>
          <w:t xml:space="preserve">, N. G., Pechenik, J. A., </w:t>
        </w:r>
        <w:proofErr w:type="spellStart"/>
        <w:r w:rsidR="00FA225A" w:rsidRPr="00267903">
          <w:rPr>
            <w:rFonts w:eastAsia="Roboto"/>
            <w:color w:val="000000"/>
            <w:highlight w:val="white"/>
          </w:rPr>
          <w:t>Pires</w:t>
        </w:r>
        <w:proofErr w:type="spellEnd"/>
        <w:r w:rsidR="00FA225A" w:rsidRPr="00267903">
          <w:rPr>
            <w:rFonts w:eastAsia="Roboto"/>
            <w:color w:val="000000"/>
            <w:highlight w:val="white"/>
          </w:rPr>
          <w:t xml:space="preserve">, A., and Davies, S. W. (2018). Resilience of Atlantic </w:t>
        </w:r>
        <w:proofErr w:type="spellStart"/>
        <w:r w:rsidR="00FA225A" w:rsidRPr="00267903">
          <w:rPr>
            <w:rFonts w:eastAsia="Roboto"/>
            <w:color w:val="000000"/>
            <w:highlight w:val="white"/>
          </w:rPr>
          <w:t>slippersnail</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Crepidula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fornicata</w:t>
        </w:r>
        <w:proofErr w:type="spellEnd"/>
        <w:r w:rsidR="00FA225A" w:rsidRPr="00267903">
          <w:rPr>
            <w:rFonts w:eastAsia="Roboto"/>
            <w:color w:val="000000"/>
            <w:highlight w:val="white"/>
          </w:rPr>
          <w:t xml:space="preserve"> larvae in the face of severe coastal acidification. </w:t>
        </w:r>
      </w:hyperlink>
      <w:hyperlink r:id="rId283">
        <w:r w:rsidR="00FA225A" w:rsidRPr="00267903">
          <w:rPr>
            <w:rFonts w:eastAsia="Roboto"/>
            <w:i/>
            <w:color w:val="000000"/>
            <w:highlight w:val="white"/>
          </w:rPr>
          <w:t>Front. Mar. Sci.</w:t>
        </w:r>
      </w:hyperlink>
      <w:hyperlink r:id="rId284">
        <w:r w:rsidR="00FA225A" w:rsidRPr="00267903">
          <w:rPr>
            <w:rFonts w:eastAsia="Roboto"/>
            <w:color w:val="000000"/>
            <w:highlight w:val="white"/>
          </w:rPr>
          <w:t xml:space="preserve"> 5.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285">
        <w:r w:rsidR="00FA225A" w:rsidRPr="00267903">
          <w:rPr>
            <w:rFonts w:eastAsia="Roboto"/>
            <w:color w:val="000000"/>
            <w:highlight w:val="white"/>
          </w:rPr>
          <w:t>10.3389/fmars.2018.00312</w:t>
        </w:r>
      </w:hyperlink>
      <w:hyperlink r:id="rId286">
        <w:r w:rsidR="00FA225A" w:rsidRPr="00267903">
          <w:rPr>
            <w:rFonts w:eastAsia="Roboto"/>
            <w:color w:val="000000"/>
            <w:highlight w:val="white"/>
          </w:rPr>
          <w:t>.</w:t>
        </w:r>
      </w:hyperlink>
    </w:p>
    <w:p w14:paraId="495F01BF"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87">
        <w:proofErr w:type="spellStart"/>
        <w:r w:rsidR="00FA225A" w:rsidRPr="00267903">
          <w:rPr>
            <w:rFonts w:eastAsia="Roboto"/>
            <w:color w:val="000000"/>
            <w:highlight w:val="white"/>
          </w:rPr>
          <w:t>Lanciano</w:t>
        </w:r>
        <w:proofErr w:type="spellEnd"/>
        <w:r w:rsidR="00FA225A" w:rsidRPr="00267903">
          <w:rPr>
            <w:rFonts w:eastAsia="Roboto"/>
            <w:color w:val="000000"/>
            <w:highlight w:val="white"/>
          </w:rPr>
          <w:t xml:space="preserve">, S., and </w:t>
        </w:r>
        <w:proofErr w:type="spellStart"/>
        <w:r w:rsidR="00FA225A" w:rsidRPr="00267903">
          <w:rPr>
            <w:rFonts w:eastAsia="Roboto"/>
            <w:color w:val="000000"/>
            <w:highlight w:val="white"/>
          </w:rPr>
          <w:t>Cristofari</w:t>
        </w:r>
        <w:proofErr w:type="spellEnd"/>
        <w:r w:rsidR="00FA225A" w:rsidRPr="00267903">
          <w:rPr>
            <w:rFonts w:eastAsia="Roboto"/>
            <w:color w:val="000000"/>
            <w:highlight w:val="white"/>
          </w:rPr>
          <w:t xml:space="preserve">, G. (2020). Measuring and interpreting transposable element expression. </w:t>
        </w:r>
      </w:hyperlink>
      <w:hyperlink r:id="rId288">
        <w:r w:rsidR="00FA225A" w:rsidRPr="00267903">
          <w:rPr>
            <w:rFonts w:eastAsia="Roboto"/>
            <w:i/>
            <w:color w:val="000000"/>
            <w:highlight w:val="white"/>
          </w:rPr>
          <w:t>Nat. Rev. Genet.</w:t>
        </w:r>
      </w:hyperlink>
      <w:hyperlink r:id="rId289">
        <w:r w:rsidR="00FA225A" w:rsidRPr="00267903">
          <w:rPr>
            <w:rFonts w:eastAsia="Roboto"/>
            <w:color w:val="000000"/>
            <w:highlight w:val="white"/>
          </w:rPr>
          <w:t xml:space="preserve"> 21, 721–736.</w:t>
        </w:r>
      </w:hyperlink>
    </w:p>
    <w:p w14:paraId="5CD2E0F0"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90">
        <w:proofErr w:type="spellStart"/>
        <w:r w:rsidR="00FA225A" w:rsidRPr="00267903">
          <w:rPr>
            <w:rFonts w:eastAsia="Roboto"/>
            <w:color w:val="000000"/>
            <w:highlight w:val="white"/>
          </w:rPr>
          <w:t>Langfelder</w:t>
        </w:r>
        <w:proofErr w:type="spellEnd"/>
        <w:r w:rsidR="00FA225A" w:rsidRPr="00267903">
          <w:rPr>
            <w:rFonts w:eastAsia="Roboto"/>
            <w:color w:val="000000"/>
            <w:highlight w:val="white"/>
          </w:rPr>
          <w:t xml:space="preserve">, P., and Horvath, S. (2008). WGCNA: an R package for weighted correlation network analysis. </w:t>
        </w:r>
      </w:hyperlink>
      <w:hyperlink r:id="rId291">
        <w:r w:rsidR="00FA225A" w:rsidRPr="00267903">
          <w:rPr>
            <w:rFonts w:eastAsia="Roboto"/>
            <w:i/>
            <w:color w:val="000000"/>
            <w:highlight w:val="white"/>
          </w:rPr>
          <w:t>BMC Bioinformatics</w:t>
        </w:r>
      </w:hyperlink>
      <w:hyperlink r:id="rId292">
        <w:r w:rsidR="00FA225A" w:rsidRPr="00267903">
          <w:rPr>
            <w:rFonts w:eastAsia="Roboto"/>
            <w:color w:val="000000"/>
            <w:highlight w:val="white"/>
          </w:rPr>
          <w:t xml:space="preserve"> 9, 559.</w:t>
        </w:r>
      </w:hyperlink>
    </w:p>
    <w:p w14:paraId="210C4E40" w14:textId="77777777" w:rsidR="00E860AC" w:rsidRPr="00267903" w:rsidRDefault="00C27E4A">
      <w:pPr>
        <w:widowControl w:val="0"/>
        <w:pBdr>
          <w:top w:val="nil"/>
          <w:left w:val="nil"/>
          <w:bottom w:val="nil"/>
          <w:right w:val="nil"/>
          <w:between w:val="nil"/>
        </w:pBdr>
        <w:spacing w:line="240" w:lineRule="auto"/>
        <w:ind w:left="400" w:hanging="400"/>
        <w:rPr>
          <w:rFonts w:eastAsia="Roboto"/>
          <w:highlight w:val="white"/>
        </w:rPr>
      </w:pPr>
      <w:hyperlink r:id="rId293">
        <w:r w:rsidR="00FA225A" w:rsidRPr="00267903">
          <w:rPr>
            <w:rFonts w:eastAsia="Roboto"/>
            <w:color w:val="000000"/>
            <w:highlight w:val="white"/>
          </w:rPr>
          <w:t xml:space="preserve">Langmead, B., and </w:t>
        </w:r>
        <w:proofErr w:type="spellStart"/>
        <w:r w:rsidR="00FA225A" w:rsidRPr="00267903">
          <w:rPr>
            <w:rFonts w:eastAsia="Roboto"/>
            <w:color w:val="000000"/>
            <w:highlight w:val="white"/>
          </w:rPr>
          <w:t>Salzberg</w:t>
        </w:r>
        <w:proofErr w:type="spellEnd"/>
        <w:r w:rsidR="00FA225A" w:rsidRPr="00267903">
          <w:rPr>
            <w:rFonts w:eastAsia="Roboto"/>
            <w:color w:val="000000"/>
            <w:highlight w:val="white"/>
          </w:rPr>
          <w:t xml:space="preserve">, S. L. (2012). Fast gapped-read alignment with Bowtie 2. </w:t>
        </w:r>
      </w:hyperlink>
      <w:hyperlink r:id="rId294">
        <w:r w:rsidR="00FA225A" w:rsidRPr="00267903">
          <w:rPr>
            <w:rFonts w:eastAsia="Roboto"/>
            <w:i/>
            <w:color w:val="000000"/>
            <w:highlight w:val="white"/>
          </w:rPr>
          <w:t>Nat. Methods</w:t>
        </w:r>
      </w:hyperlink>
      <w:hyperlink r:id="rId295">
        <w:r w:rsidR="00FA225A" w:rsidRPr="00267903">
          <w:rPr>
            <w:rFonts w:eastAsia="Roboto"/>
            <w:color w:val="000000"/>
            <w:highlight w:val="white"/>
          </w:rPr>
          <w:t xml:space="preserve"> 9, 357–359.</w:t>
        </w:r>
      </w:hyperlink>
    </w:p>
    <w:p w14:paraId="7022B8C6" w14:textId="77777777" w:rsidR="00E860AC" w:rsidRPr="00267903" w:rsidRDefault="00FA225A">
      <w:pPr>
        <w:widowControl w:val="0"/>
        <w:pBdr>
          <w:top w:val="nil"/>
          <w:left w:val="nil"/>
          <w:bottom w:val="nil"/>
          <w:right w:val="nil"/>
          <w:between w:val="nil"/>
        </w:pBdr>
        <w:spacing w:line="240" w:lineRule="auto"/>
        <w:ind w:left="400" w:hanging="400"/>
        <w:rPr>
          <w:rFonts w:eastAsia="Roboto"/>
          <w:highlight w:val="white"/>
        </w:rPr>
      </w:pPr>
      <w:proofErr w:type="spellStart"/>
      <w:r w:rsidRPr="00267903">
        <w:rPr>
          <w:rFonts w:eastAsia="Roboto"/>
          <w:highlight w:val="white"/>
        </w:rPr>
        <w:t>Lavigne</w:t>
      </w:r>
      <w:proofErr w:type="spellEnd"/>
      <w:r w:rsidRPr="00267903">
        <w:rPr>
          <w:rFonts w:eastAsia="Roboto"/>
          <w:highlight w:val="white"/>
        </w:rPr>
        <w:t xml:space="preserve"> H, </w:t>
      </w:r>
      <w:proofErr w:type="spellStart"/>
      <w:r w:rsidRPr="00267903">
        <w:rPr>
          <w:rFonts w:eastAsia="Roboto"/>
          <w:highlight w:val="white"/>
        </w:rPr>
        <w:t>Gattuse</w:t>
      </w:r>
      <w:proofErr w:type="spellEnd"/>
      <w:r w:rsidRPr="00267903">
        <w:rPr>
          <w:rFonts w:eastAsia="Roboto"/>
          <w:highlight w:val="white"/>
        </w:rPr>
        <w:t xml:space="preserve"> J (2012) </w:t>
      </w:r>
      <w:proofErr w:type="spellStart"/>
      <w:r w:rsidRPr="00267903">
        <w:rPr>
          <w:rFonts w:eastAsia="Roboto"/>
          <w:highlight w:val="white"/>
        </w:rPr>
        <w:t>seacarb</w:t>
      </w:r>
      <w:proofErr w:type="spellEnd"/>
      <w:r w:rsidRPr="00267903">
        <w:rPr>
          <w:rFonts w:eastAsia="Roboto"/>
          <w:highlight w:val="white"/>
        </w:rPr>
        <w:t xml:space="preserve">: Seawater carbonate chemistry with R.  http://CRAN.R-project.org/package=seacarb. R package version 2.4.6 </w:t>
      </w:r>
      <w:proofErr w:type="gramStart"/>
      <w:r w:rsidRPr="00267903">
        <w:rPr>
          <w:rFonts w:eastAsia="Roboto"/>
          <w:highlight w:val="white"/>
        </w:rPr>
        <w:t>ed</w:t>
      </w:r>
      <w:proofErr w:type="gramEnd"/>
      <w:r w:rsidRPr="00267903">
        <w:rPr>
          <w:rFonts w:eastAsia="Roboto"/>
          <w:highlight w:val="white"/>
        </w:rPr>
        <w:t>.</w:t>
      </w:r>
    </w:p>
    <w:p w14:paraId="7F1787BA"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96">
        <w:r w:rsidR="00FA225A" w:rsidRPr="00267903">
          <w:rPr>
            <w:rFonts w:eastAsia="Roboto"/>
            <w:color w:val="000000"/>
            <w:highlight w:val="white"/>
          </w:rPr>
          <w:t xml:space="preserve">Lesser, M. P., Thompson, M. M., and Walker, C. W. (2019). Effects of Thermal Stress and Ocean Acidification on the Expression of the Retrotransposon Steamer in the Softshell Mya </w:t>
        </w:r>
        <w:proofErr w:type="spellStart"/>
        <w:r w:rsidR="00FA225A" w:rsidRPr="00267903">
          <w:rPr>
            <w:rFonts w:eastAsia="Roboto"/>
            <w:color w:val="000000"/>
            <w:highlight w:val="white"/>
          </w:rPr>
          <w:t>arenaria</w:t>
        </w:r>
        <w:proofErr w:type="spellEnd"/>
        <w:r w:rsidR="00FA225A" w:rsidRPr="00267903">
          <w:rPr>
            <w:rFonts w:eastAsia="Roboto"/>
            <w:color w:val="000000"/>
            <w:highlight w:val="white"/>
          </w:rPr>
          <w:t xml:space="preserve">. </w:t>
        </w:r>
      </w:hyperlink>
      <w:hyperlink r:id="rId297">
        <w:proofErr w:type="spellStart"/>
        <w:proofErr w:type="gramStart"/>
        <w:r w:rsidR="00FA225A" w:rsidRPr="00267903">
          <w:rPr>
            <w:rFonts w:eastAsia="Roboto"/>
            <w:i/>
            <w:color w:val="000000"/>
            <w:highlight w:val="white"/>
          </w:rPr>
          <w:t>shre</w:t>
        </w:r>
        <w:proofErr w:type="spellEnd"/>
        <w:proofErr w:type="gramEnd"/>
      </w:hyperlink>
      <w:hyperlink r:id="rId298">
        <w:r w:rsidR="00FA225A" w:rsidRPr="00267903">
          <w:rPr>
            <w:rFonts w:eastAsia="Roboto"/>
            <w:color w:val="000000"/>
            <w:highlight w:val="white"/>
          </w:rPr>
          <w:t xml:space="preserve"> 38, 535–541.</w:t>
        </w:r>
      </w:hyperlink>
    </w:p>
    <w:p w14:paraId="44BED7E4"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299">
        <w:r w:rsidR="00FA225A" w:rsidRPr="00267903">
          <w:rPr>
            <w:rFonts w:eastAsia="Roboto"/>
            <w:color w:val="000000"/>
            <w:highlight w:val="white"/>
          </w:rPr>
          <w:t xml:space="preserve">Liao, Y., Smyth, G. K., and Shi, W. (2014). </w:t>
        </w:r>
        <w:proofErr w:type="spellStart"/>
        <w:proofErr w:type="gramStart"/>
        <w:r w:rsidR="00FA225A" w:rsidRPr="00267903">
          <w:rPr>
            <w:rFonts w:eastAsia="Roboto"/>
            <w:color w:val="000000"/>
            <w:highlight w:val="white"/>
          </w:rPr>
          <w:t>featureCounts</w:t>
        </w:r>
        <w:proofErr w:type="spellEnd"/>
        <w:proofErr w:type="gramEnd"/>
        <w:r w:rsidR="00FA225A" w:rsidRPr="00267903">
          <w:rPr>
            <w:rFonts w:eastAsia="Roboto"/>
            <w:color w:val="000000"/>
            <w:highlight w:val="white"/>
          </w:rPr>
          <w:t xml:space="preserve">: an efficient general purpose program for assigning sequence reads to genomic features. </w:t>
        </w:r>
      </w:hyperlink>
      <w:hyperlink r:id="rId300">
        <w:r w:rsidR="00FA225A" w:rsidRPr="00267903">
          <w:rPr>
            <w:rFonts w:eastAsia="Roboto"/>
            <w:i/>
            <w:color w:val="000000"/>
            <w:highlight w:val="white"/>
          </w:rPr>
          <w:t>Bioinformatics</w:t>
        </w:r>
      </w:hyperlink>
      <w:hyperlink r:id="rId301">
        <w:r w:rsidR="00FA225A" w:rsidRPr="00267903">
          <w:rPr>
            <w:rFonts w:eastAsia="Roboto"/>
            <w:color w:val="000000"/>
            <w:highlight w:val="white"/>
          </w:rPr>
          <w:t xml:space="preserve"> 30, 923–930.</w:t>
        </w:r>
      </w:hyperlink>
    </w:p>
    <w:p w14:paraId="686D2044"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02">
        <w:r w:rsidR="00FA225A" w:rsidRPr="00267903">
          <w:rPr>
            <w:rFonts w:eastAsia="Roboto"/>
            <w:color w:val="000000"/>
            <w:highlight w:val="white"/>
          </w:rPr>
          <w:t xml:space="preserve">Li, S., Liu, C., Huang, J., Liu, Y., Zhang, S., Zheng, G., et al. (2016). Transcriptome and </w:t>
        </w:r>
        <w:proofErr w:type="spellStart"/>
        <w:r w:rsidR="00FA225A" w:rsidRPr="00267903">
          <w:rPr>
            <w:rFonts w:eastAsia="Roboto"/>
            <w:color w:val="000000"/>
            <w:highlight w:val="white"/>
          </w:rPr>
          <w:t>biomineralization</w:t>
        </w:r>
        <w:proofErr w:type="spellEnd"/>
        <w:r w:rsidR="00FA225A" w:rsidRPr="00267903">
          <w:rPr>
            <w:rFonts w:eastAsia="Roboto"/>
            <w:color w:val="000000"/>
            <w:highlight w:val="white"/>
          </w:rPr>
          <w:t xml:space="preserve"> responses of the pearl oyster </w:t>
        </w:r>
        <w:proofErr w:type="spellStart"/>
        <w:r w:rsidR="00FA225A" w:rsidRPr="00267903">
          <w:rPr>
            <w:rFonts w:eastAsia="Roboto"/>
            <w:color w:val="000000"/>
            <w:highlight w:val="white"/>
          </w:rPr>
          <w:t>Pinctada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fucata</w:t>
        </w:r>
        <w:proofErr w:type="spellEnd"/>
        <w:r w:rsidR="00FA225A" w:rsidRPr="00267903">
          <w:rPr>
            <w:rFonts w:eastAsia="Roboto"/>
            <w:color w:val="000000"/>
            <w:highlight w:val="white"/>
          </w:rPr>
          <w:t xml:space="preserve"> to elevated CO2 and temperature. </w:t>
        </w:r>
      </w:hyperlink>
      <w:hyperlink r:id="rId303">
        <w:r w:rsidR="00FA225A" w:rsidRPr="00267903">
          <w:rPr>
            <w:rFonts w:eastAsia="Roboto"/>
            <w:i/>
            <w:color w:val="000000"/>
            <w:highlight w:val="white"/>
          </w:rPr>
          <w:t>Sci. Rep.</w:t>
        </w:r>
      </w:hyperlink>
      <w:hyperlink r:id="rId304">
        <w:r w:rsidR="00FA225A" w:rsidRPr="00267903">
          <w:rPr>
            <w:rFonts w:eastAsia="Roboto"/>
            <w:color w:val="000000"/>
            <w:highlight w:val="white"/>
          </w:rPr>
          <w:t xml:space="preserve"> 6, 18943.</w:t>
        </w:r>
      </w:hyperlink>
    </w:p>
    <w:p w14:paraId="3D7BB3C2"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05">
        <w:r w:rsidR="00FA225A" w:rsidRPr="00267903">
          <w:rPr>
            <w:rFonts w:eastAsia="Roboto"/>
            <w:color w:val="000000"/>
            <w:highlight w:val="white"/>
          </w:rPr>
          <w:t xml:space="preserve">Liu, S., Shi, W., </w:t>
        </w:r>
        <w:proofErr w:type="spellStart"/>
        <w:r w:rsidR="00FA225A" w:rsidRPr="00267903">
          <w:rPr>
            <w:rFonts w:eastAsia="Roboto"/>
            <w:color w:val="000000"/>
            <w:highlight w:val="white"/>
          </w:rPr>
          <w:t>Guo</w:t>
        </w:r>
        <w:proofErr w:type="spellEnd"/>
        <w:r w:rsidR="00FA225A" w:rsidRPr="00267903">
          <w:rPr>
            <w:rFonts w:eastAsia="Roboto"/>
            <w:color w:val="000000"/>
            <w:highlight w:val="white"/>
          </w:rPr>
          <w:t xml:space="preserve">, C., Zhao, X., Han, Y., Peng, C., et al. (2016). Ocean acidification weakens the immune response of blood clam through hampering the NF-kappa β and toll-like receptor pathways. </w:t>
        </w:r>
      </w:hyperlink>
      <w:hyperlink r:id="rId306">
        <w:r w:rsidR="00FA225A" w:rsidRPr="00267903">
          <w:rPr>
            <w:rFonts w:eastAsia="Roboto"/>
            <w:i/>
            <w:color w:val="000000"/>
            <w:highlight w:val="white"/>
          </w:rPr>
          <w:t xml:space="preserve">Fish Shellfish </w:t>
        </w:r>
        <w:proofErr w:type="spellStart"/>
        <w:r w:rsidR="00FA225A" w:rsidRPr="00267903">
          <w:rPr>
            <w:rFonts w:eastAsia="Roboto"/>
            <w:i/>
            <w:color w:val="000000"/>
            <w:highlight w:val="white"/>
          </w:rPr>
          <w:t>Immunol</w:t>
        </w:r>
        <w:proofErr w:type="spellEnd"/>
        <w:r w:rsidR="00FA225A" w:rsidRPr="00267903">
          <w:rPr>
            <w:rFonts w:eastAsia="Roboto"/>
            <w:i/>
            <w:color w:val="000000"/>
            <w:highlight w:val="white"/>
          </w:rPr>
          <w:t>.</w:t>
        </w:r>
      </w:hyperlink>
      <w:hyperlink r:id="rId307">
        <w:r w:rsidR="00FA225A" w:rsidRPr="00267903">
          <w:rPr>
            <w:rFonts w:eastAsia="Roboto"/>
            <w:color w:val="000000"/>
            <w:highlight w:val="white"/>
          </w:rPr>
          <w:t xml:space="preserve"> 54, 322–327.</w:t>
        </w:r>
      </w:hyperlink>
    </w:p>
    <w:p w14:paraId="4DABF843"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08">
        <w:r w:rsidR="00FA225A" w:rsidRPr="00267903">
          <w:rPr>
            <w:rFonts w:eastAsia="Roboto"/>
            <w:color w:val="000000"/>
            <w:highlight w:val="white"/>
          </w:rPr>
          <w:t xml:space="preserve">Long, W. C., </w:t>
        </w:r>
        <w:proofErr w:type="spellStart"/>
        <w:r w:rsidR="00FA225A" w:rsidRPr="00267903">
          <w:rPr>
            <w:rFonts w:eastAsia="Roboto"/>
            <w:color w:val="000000"/>
            <w:highlight w:val="white"/>
          </w:rPr>
          <w:t>Pruisner</w:t>
        </w:r>
        <w:proofErr w:type="spellEnd"/>
        <w:r w:rsidR="00FA225A" w:rsidRPr="00267903">
          <w:rPr>
            <w:rFonts w:eastAsia="Roboto"/>
            <w:color w:val="000000"/>
            <w:highlight w:val="white"/>
          </w:rPr>
          <w:t xml:space="preserve">, P.,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K. M., and Foy, R. J. (2019). Effects of ocean acidification on the respiration and feeding of juvenile red and blue king crabs (</w:t>
        </w:r>
        <w:proofErr w:type="spellStart"/>
        <w:r w:rsidR="00FA225A" w:rsidRPr="00267903">
          <w:rPr>
            <w:rFonts w:eastAsia="Roboto"/>
            <w:color w:val="000000"/>
            <w:highlight w:val="white"/>
          </w:rPr>
          <w:t>Paralithodes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camtschaticus</w:t>
        </w:r>
        <w:proofErr w:type="spellEnd"/>
        <w:r w:rsidR="00FA225A" w:rsidRPr="00267903">
          <w:rPr>
            <w:rFonts w:eastAsia="Roboto"/>
            <w:color w:val="000000"/>
            <w:highlight w:val="white"/>
          </w:rPr>
          <w:t xml:space="preserve"> and P. platypus). </w:t>
        </w:r>
      </w:hyperlink>
      <w:hyperlink r:id="rId309">
        <w:r w:rsidR="00FA225A" w:rsidRPr="00267903">
          <w:rPr>
            <w:rFonts w:eastAsia="Roboto"/>
            <w:i/>
            <w:color w:val="000000"/>
            <w:highlight w:val="white"/>
          </w:rPr>
          <w:t>ICES J. Mar. Sci.</w:t>
        </w:r>
      </w:hyperlink>
      <w:hyperlink r:id="rId310">
        <w:r w:rsidR="00FA225A" w:rsidRPr="00267903">
          <w:rPr>
            <w:rFonts w:eastAsia="Roboto"/>
            <w:color w:val="000000"/>
            <w:highlight w:val="white"/>
          </w:rPr>
          <w:t xml:space="preserve"> 76, 1335–1343.</w:t>
        </w:r>
      </w:hyperlink>
    </w:p>
    <w:p w14:paraId="595FF390"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11">
        <w:r w:rsidR="00FA225A" w:rsidRPr="00267903">
          <w:rPr>
            <w:rFonts w:eastAsia="Roboto"/>
            <w:color w:val="000000"/>
            <w:highlight w:val="white"/>
          </w:rPr>
          <w:t xml:space="preserve">Long, W. C.,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K. M., and Foy, R. J. (2021). Effects of ocean acidification on young-of-the-year golden king crab (</w:t>
        </w:r>
        <w:proofErr w:type="spellStart"/>
        <w:r w:rsidR="00FA225A" w:rsidRPr="00267903">
          <w:rPr>
            <w:rFonts w:eastAsia="Roboto"/>
            <w:color w:val="000000"/>
            <w:highlight w:val="white"/>
          </w:rPr>
          <w:t>Lithodes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aequispinus</w:t>
        </w:r>
        <w:proofErr w:type="spellEnd"/>
        <w:r w:rsidR="00FA225A" w:rsidRPr="00267903">
          <w:rPr>
            <w:rFonts w:eastAsia="Roboto"/>
            <w:color w:val="000000"/>
            <w:highlight w:val="white"/>
          </w:rPr>
          <w:t xml:space="preserve">) survival and growth. </w:t>
        </w:r>
      </w:hyperlink>
      <w:hyperlink r:id="rId312">
        <w:r w:rsidR="00FA225A" w:rsidRPr="00267903">
          <w:rPr>
            <w:rFonts w:eastAsia="Roboto"/>
            <w:i/>
            <w:color w:val="000000"/>
            <w:highlight w:val="white"/>
          </w:rPr>
          <w:t>Mar. Biol.</w:t>
        </w:r>
      </w:hyperlink>
      <w:hyperlink r:id="rId313">
        <w:r w:rsidR="00FA225A" w:rsidRPr="00267903">
          <w:rPr>
            <w:rFonts w:eastAsia="Roboto"/>
            <w:color w:val="000000"/>
            <w:highlight w:val="white"/>
          </w:rPr>
          <w:t xml:space="preserve"> 168.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314">
        <w:r w:rsidR="00FA225A" w:rsidRPr="00267903">
          <w:rPr>
            <w:rFonts w:eastAsia="Roboto"/>
            <w:color w:val="000000"/>
            <w:highlight w:val="white"/>
          </w:rPr>
          <w:t>10.1007/s00227-021-03930-y</w:t>
        </w:r>
      </w:hyperlink>
      <w:hyperlink r:id="rId315">
        <w:r w:rsidR="00FA225A" w:rsidRPr="00267903">
          <w:rPr>
            <w:rFonts w:eastAsia="Roboto"/>
            <w:color w:val="000000"/>
            <w:highlight w:val="white"/>
          </w:rPr>
          <w:t>.</w:t>
        </w:r>
      </w:hyperlink>
    </w:p>
    <w:p w14:paraId="510FB141"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16">
        <w:r w:rsidR="00FA225A" w:rsidRPr="00267903">
          <w:rPr>
            <w:rFonts w:eastAsia="Roboto"/>
            <w:color w:val="000000"/>
            <w:highlight w:val="white"/>
          </w:rPr>
          <w:t xml:space="preserve">Long, W. C.,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K. M., Harris, C., Page, H. N., and Foy, R. J. (2013). Effects of ocean acidification on juvenile red king crab (</w:t>
        </w:r>
        <w:proofErr w:type="spellStart"/>
        <w:r w:rsidR="00FA225A" w:rsidRPr="00267903">
          <w:rPr>
            <w:rFonts w:eastAsia="Roboto"/>
            <w:color w:val="000000"/>
            <w:highlight w:val="white"/>
          </w:rPr>
          <w:t>Paralithodes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camtschaticus</w:t>
        </w:r>
        <w:proofErr w:type="spellEnd"/>
        <w:r w:rsidR="00FA225A" w:rsidRPr="00267903">
          <w:rPr>
            <w:rFonts w:eastAsia="Roboto"/>
            <w:color w:val="000000"/>
            <w:highlight w:val="white"/>
          </w:rPr>
          <w:t>) and Tanner crab (</w:t>
        </w:r>
        <w:proofErr w:type="spellStart"/>
        <w:r w:rsidR="00FA225A" w:rsidRPr="00267903">
          <w:rPr>
            <w:rFonts w:eastAsia="Roboto"/>
            <w:color w:val="000000"/>
            <w:highlight w:val="white"/>
          </w:rPr>
          <w:t>Chionoecetes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bairdi</w:t>
        </w:r>
        <w:proofErr w:type="spellEnd"/>
        <w:r w:rsidR="00FA225A" w:rsidRPr="00267903">
          <w:rPr>
            <w:rFonts w:eastAsia="Roboto"/>
            <w:color w:val="000000"/>
            <w:highlight w:val="white"/>
          </w:rPr>
          <w:t xml:space="preserve">) growth, condition, calcification, and survival. </w:t>
        </w:r>
      </w:hyperlink>
      <w:hyperlink r:id="rId317">
        <w:proofErr w:type="spellStart"/>
        <w:r w:rsidR="00FA225A" w:rsidRPr="00267903">
          <w:rPr>
            <w:rFonts w:eastAsia="Roboto"/>
            <w:i/>
            <w:color w:val="000000"/>
            <w:highlight w:val="white"/>
          </w:rPr>
          <w:t>PLoS</w:t>
        </w:r>
        <w:proofErr w:type="spellEnd"/>
        <w:r w:rsidR="00FA225A" w:rsidRPr="00267903">
          <w:rPr>
            <w:rFonts w:eastAsia="Roboto"/>
            <w:i/>
            <w:color w:val="000000"/>
            <w:highlight w:val="white"/>
          </w:rPr>
          <w:t xml:space="preserve"> One</w:t>
        </w:r>
      </w:hyperlink>
      <w:hyperlink r:id="rId318">
        <w:r w:rsidR="00FA225A" w:rsidRPr="00267903">
          <w:rPr>
            <w:rFonts w:eastAsia="Roboto"/>
            <w:color w:val="000000"/>
            <w:highlight w:val="white"/>
          </w:rPr>
          <w:t xml:space="preserve"> 8, e60959.</w:t>
        </w:r>
      </w:hyperlink>
    </w:p>
    <w:p w14:paraId="620FF190"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19">
        <w:r w:rsidR="00FA225A" w:rsidRPr="00267903">
          <w:rPr>
            <w:rFonts w:eastAsia="Roboto"/>
            <w:color w:val="000000"/>
            <w:highlight w:val="white"/>
          </w:rPr>
          <w:t xml:space="preserve">Long, W. C., Van </w:t>
        </w:r>
        <w:proofErr w:type="spellStart"/>
        <w:r w:rsidR="00FA225A" w:rsidRPr="00267903">
          <w:rPr>
            <w:rFonts w:eastAsia="Roboto"/>
            <w:color w:val="000000"/>
            <w:highlight w:val="white"/>
          </w:rPr>
          <w:t>Sant</w:t>
        </w:r>
        <w:proofErr w:type="spellEnd"/>
        <w:r w:rsidR="00FA225A" w:rsidRPr="00267903">
          <w:rPr>
            <w:rFonts w:eastAsia="Roboto"/>
            <w:color w:val="000000"/>
            <w:highlight w:val="white"/>
          </w:rPr>
          <w:t xml:space="preserve">, S. B.,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xml:space="preserve">, K. M., and Foy, R. J. (2017). Survival, growth, and morphology of blue king crabs: effect of ocean acidification decreases with exposure time. </w:t>
        </w:r>
      </w:hyperlink>
      <w:hyperlink r:id="rId320">
        <w:r w:rsidR="00FA225A" w:rsidRPr="00267903">
          <w:rPr>
            <w:rFonts w:eastAsia="Roboto"/>
            <w:i/>
            <w:color w:val="000000"/>
            <w:highlight w:val="white"/>
          </w:rPr>
          <w:t>ICES J. Mar. Sci.</w:t>
        </w:r>
      </w:hyperlink>
      <w:hyperlink r:id="rId321">
        <w:r w:rsidR="00FA225A" w:rsidRPr="00267903">
          <w:rPr>
            <w:rFonts w:eastAsia="Roboto"/>
            <w:color w:val="000000"/>
            <w:highlight w:val="white"/>
          </w:rPr>
          <w:t xml:space="preserve"> 74, 1033–1041.</w:t>
        </w:r>
      </w:hyperlink>
    </w:p>
    <w:p w14:paraId="18B3112F"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22">
        <w:r w:rsidR="00FA225A" w:rsidRPr="00267903">
          <w:rPr>
            <w:rFonts w:eastAsia="Roboto"/>
            <w:color w:val="000000"/>
            <w:highlight w:val="white"/>
          </w:rPr>
          <w:t>Love, M. I., Huber, W., and Anders, S. (2014). Moderated estimation of fold change and dispersion for RNA-</w:t>
        </w:r>
        <w:proofErr w:type="spellStart"/>
        <w:r w:rsidR="00FA225A" w:rsidRPr="00267903">
          <w:rPr>
            <w:rFonts w:eastAsia="Roboto"/>
            <w:color w:val="000000"/>
            <w:highlight w:val="white"/>
          </w:rPr>
          <w:t>seq</w:t>
        </w:r>
        <w:proofErr w:type="spellEnd"/>
        <w:r w:rsidR="00FA225A" w:rsidRPr="00267903">
          <w:rPr>
            <w:rFonts w:eastAsia="Roboto"/>
            <w:color w:val="000000"/>
            <w:highlight w:val="white"/>
          </w:rPr>
          <w:t xml:space="preserve"> data with DESeq2. </w:t>
        </w:r>
      </w:hyperlink>
      <w:hyperlink r:id="rId323">
        <w:r w:rsidR="00FA225A" w:rsidRPr="00267903">
          <w:rPr>
            <w:rFonts w:eastAsia="Roboto"/>
            <w:i/>
            <w:color w:val="000000"/>
            <w:highlight w:val="white"/>
          </w:rPr>
          <w:t>Genome Biol.</w:t>
        </w:r>
      </w:hyperlink>
      <w:hyperlink r:id="rId324">
        <w:r w:rsidR="00FA225A" w:rsidRPr="00267903">
          <w:rPr>
            <w:rFonts w:eastAsia="Roboto"/>
            <w:color w:val="000000"/>
            <w:highlight w:val="white"/>
          </w:rPr>
          <w:t xml:space="preserve"> 15, 550.</w:t>
        </w:r>
      </w:hyperlink>
    </w:p>
    <w:p w14:paraId="28A6F2D2"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25">
        <w:proofErr w:type="spellStart"/>
        <w:r w:rsidR="00FA225A" w:rsidRPr="00267903">
          <w:rPr>
            <w:rFonts w:eastAsia="Roboto"/>
            <w:color w:val="000000"/>
            <w:highlight w:val="white"/>
          </w:rPr>
          <w:t>Macchietto</w:t>
        </w:r>
        <w:proofErr w:type="spellEnd"/>
        <w:r w:rsidR="00FA225A" w:rsidRPr="00267903">
          <w:rPr>
            <w:rFonts w:eastAsia="Roboto"/>
            <w:color w:val="000000"/>
            <w:highlight w:val="white"/>
          </w:rPr>
          <w:t xml:space="preserve">, M. G., </w:t>
        </w:r>
        <w:proofErr w:type="spellStart"/>
        <w:r w:rsidR="00FA225A" w:rsidRPr="00267903">
          <w:rPr>
            <w:rFonts w:eastAsia="Roboto"/>
            <w:color w:val="000000"/>
            <w:highlight w:val="white"/>
          </w:rPr>
          <w:t>Langlois</w:t>
        </w:r>
        <w:proofErr w:type="spellEnd"/>
        <w:r w:rsidR="00FA225A" w:rsidRPr="00267903">
          <w:rPr>
            <w:rFonts w:eastAsia="Roboto"/>
            <w:color w:val="000000"/>
            <w:highlight w:val="white"/>
          </w:rPr>
          <w:t xml:space="preserve">, R. A., and Shen, S. S. (2020). Virus-induced transposable element expression up-regulation in human and mouse host cells. </w:t>
        </w:r>
      </w:hyperlink>
      <w:hyperlink r:id="rId326">
        <w:r w:rsidR="00FA225A" w:rsidRPr="00267903">
          <w:rPr>
            <w:rFonts w:eastAsia="Roboto"/>
            <w:i/>
            <w:color w:val="000000"/>
            <w:highlight w:val="white"/>
          </w:rPr>
          <w:t xml:space="preserve">Life </w:t>
        </w:r>
        <w:proofErr w:type="spellStart"/>
        <w:r w:rsidR="00FA225A" w:rsidRPr="00267903">
          <w:rPr>
            <w:rFonts w:eastAsia="Roboto"/>
            <w:i/>
            <w:color w:val="000000"/>
            <w:highlight w:val="white"/>
          </w:rPr>
          <w:t>Sci</w:t>
        </w:r>
        <w:proofErr w:type="spellEnd"/>
        <w:r w:rsidR="00FA225A" w:rsidRPr="00267903">
          <w:rPr>
            <w:rFonts w:eastAsia="Roboto"/>
            <w:i/>
            <w:color w:val="000000"/>
            <w:highlight w:val="white"/>
          </w:rPr>
          <w:t xml:space="preserve"> Alliance</w:t>
        </w:r>
      </w:hyperlink>
      <w:hyperlink r:id="rId327">
        <w:r w:rsidR="00FA225A" w:rsidRPr="00267903">
          <w:rPr>
            <w:rFonts w:eastAsia="Roboto"/>
            <w:color w:val="000000"/>
            <w:highlight w:val="white"/>
          </w:rPr>
          <w:t xml:space="preserve"> 3.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328">
        <w:r w:rsidR="00FA225A" w:rsidRPr="00267903">
          <w:rPr>
            <w:rFonts w:eastAsia="Roboto"/>
            <w:color w:val="000000"/>
            <w:highlight w:val="white"/>
          </w:rPr>
          <w:t>10.26508/lsa.201900536</w:t>
        </w:r>
      </w:hyperlink>
      <w:hyperlink r:id="rId329">
        <w:r w:rsidR="00FA225A" w:rsidRPr="00267903">
          <w:rPr>
            <w:rFonts w:eastAsia="Roboto"/>
            <w:color w:val="000000"/>
            <w:highlight w:val="white"/>
          </w:rPr>
          <w:t>.</w:t>
        </w:r>
      </w:hyperlink>
    </w:p>
    <w:p w14:paraId="27BE255A"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30">
        <w:r w:rsidR="00FA225A" w:rsidRPr="00267903">
          <w:rPr>
            <w:rFonts w:eastAsia="Roboto"/>
            <w:color w:val="000000"/>
            <w:highlight w:val="white"/>
          </w:rPr>
          <w:t xml:space="preserve">Martin, M. (2011). </w:t>
        </w:r>
        <w:proofErr w:type="spellStart"/>
        <w:r w:rsidR="00FA225A" w:rsidRPr="00267903">
          <w:rPr>
            <w:rFonts w:eastAsia="Roboto"/>
            <w:color w:val="000000"/>
            <w:highlight w:val="white"/>
          </w:rPr>
          <w:t>Cutadapt</w:t>
        </w:r>
        <w:proofErr w:type="spellEnd"/>
        <w:r w:rsidR="00FA225A" w:rsidRPr="00267903">
          <w:rPr>
            <w:rFonts w:eastAsia="Roboto"/>
            <w:color w:val="000000"/>
            <w:highlight w:val="white"/>
          </w:rPr>
          <w:t xml:space="preserve"> removes adapter sequences from high-throughput sequencing reads. </w:t>
        </w:r>
      </w:hyperlink>
      <w:hyperlink r:id="rId331">
        <w:proofErr w:type="spellStart"/>
        <w:r w:rsidR="00FA225A" w:rsidRPr="00267903">
          <w:rPr>
            <w:rFonts w:eastAsia="Roboto"/>
            <w:i/>
            <w:color w:val="000000"/>
            <w:highlight w:val="white"/>
          </w:rPr>
          <w:t>EMBnet.journal</w:t>
        </w:r>
        <w:proofErr w:type="spellEnd"/>
      </w:hyperlink>
      <w:hyperlink r:id="rId332">
        <w:r w:rsidR="00FA225A" w:rsidRPr="00267903">
          <w:rPr>
            <w:rFonts w:eastAsia="Roboto"/>
            <w:color w:val="000000"/>
            <w:highlight w:val="white"/>
          </w:rPr>
          <w:t xml:space="preserve"> 17, 10–12.</w:t>
        </w:r>
      </w:hyperlink>
    </w:p>
    <w:p w14:paraId="44ABB6FA"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33">
        <w:r w:rsidR="00FA225A" w:rsidRPr="00267903">
          <w:rPr>
            <w:rFonts w:eastAsia="Roboto"/>
            <w:color w:val="000000"/>
            <w:highlight w:val="white"/>
          </w:rPr>
          <w:t xml:space="preserve">Mathis, J., NOAA, Cross, J., Evans, W., and </w:t>
        </w:r>
        <w:proofErr w:type="spellStart"/>
        <w:r w:rsidR="00FA225A" w:rsidRPr="00267903">
          <w:rPr>
            <w:rFonts w:eastAsia="Roboto"/>
            <w:color w:val="000000"/>
            <w:highlight w:val="white"/>
          </w:rPr>
          <w:t>Doney</w:t>
        </w:r>
        <w:proofErr w:type="spellEnd"/>
        <w:r w:rsidR="00FA225A" w:rsidRPr="00267903">
          <w:rPr>
            <w:rFonts w:eastAsia="Roboto"/>
            <w:color w:val="000000"/>
            <w:highlight w:val="white"/>
          </w:rPr>
          <w:t xml:space="preserve">, S. (2015). Ocean Acidification in the Surface Waters of the Pacific-Arctic Boundary Regions. </w:t>
        </w:r>
      </w:hyperlink>
      <w:hyperlink r:id="rId334">
        <w:r w:rsidR="00FA225A" w:rsidRPr="00267903">
          <w:rPr>
            <w:rFonts w:eastAsia="Roboto"/>
            <w:i/>
            <w:color w:val="000000"/>
            <w:highlight w:val="white"/>
          </w:rPr>
          <w:t>Oceanography</w:t>
        </w:r>
      </w:hyperlink>
      <w:hyperlink r:id="rId335">
        <w:r w:rsidR="00FA225A" w:rsidRPr="00267903">
          <w:rPr>
            <w:rFonts w:eastAsia="Roboto"/>
            <w:color w:val="000000"/>
            <w:highlight w:val="white"/>
          </w:rPr>
          <w:t xml:space="preserve"> 25, 122–135.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336">
        <w:r w:rsidR="00FA225A" w:rsidRPr="00267903">
          <w:rPr>
            <w:rFonts w:eastAsia="Roboto"/>
            <w:color w:val="000000"/>
            <w:highlight w:val="white"/>
          </w:rPr>
          <w:t>10.5670/oceanog.2015.36</w:t>
        </w:r>
      </w:hyperlink>
      <w:hyperlink r:id="rId337">
        <w:r w:rsidR="00FA225A" w:rsidRPr="00267903">
          <w:rPr>
            <w:rFonts w:eastAsia="Roboto"/>
            <w:color w:val="000000"/>
            <w:highlight w:val="white"/>
          </w:rPr>
          <w:t>.</w:t>
        </w:r>
      </w:hyperlink>
    </w:p>
    <w:p w14:paraId="0A976107"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38">
        <w:r w:rsidR="00FA225A" w:rsidRPr="00267903">
          <w:rPr>
            <w:rFonts w:eastAsia="Roboto"/>
            <w:color w:val="000000"/>
            <w:highlight w:val="white"/>
          </w:rPr>
          <w:t xml:space="preserve">McCullers, T. J., and Steiniger, M. (2017). Transposable elements in Drosophila. </w:t>
        </w:r>
      </w:hyperlink>
      <w:hyperlink r:id="rId339">
        <w:r w:rsidR="00FA225A" w:rsidRPr="00267903">
          <w:rPr>
            <w:rFonts w:eastAsia="Roboto"/>
            <w:i/>
            <w:color w:val="000000"/>
            <w:highlight w:val="white"/>
          </w:rPr>
          <w:t>Mob. Genet. Elements</w:t>
        </w:r>
      </w:hyperlink>
      <w:hyperlink r:id="rId340">
        <w:r w:rsidR="00FA225A" w:rsidRPr="00267903">
          <w:rPr>
            <w:rFonts w:eastAsia="Roboto"/>
            <w:color w:val="000000"/>
            <w:highlight w:val="white"/>
          </w:rPr>
          <w:t xml:space="preserve"> 7, 1–18.</w:t>
        </w:r>
      </w:hyperlink>
    </w:p>
    <w:p w14:paraId="6C71F29A"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41">
        <w:r w:rsidR="00FA225A" w:rsidRPr="00267903">
          <w:rPr>
            <w:rFonts w:eastAsia="Roboto"/>
            <w:color w:val="000000"/>
            <w:highlight w:val="white"/>
          </w:rPr>
          <w:t xml:space="preserve">McKenna, A., Hanna, M., Banks, E., </w:t>
        </w:r>
        <w:proofErr w:type="spellStart"/>
        <w:r w:rsidR="00FA225A" w:rsidRPr="00267903">
          <w:rPr>
            <w:rFonts w:eastAsia="Roboto"/>
            <w:color w:val="000000"/>
            <w:highlight w:val="white"/>
          </w:rPr>
          <w:t>Sivachenko</w:t>
        </w:r>
        <w:proofErr w:type="spellEnd"/>
        <w:r w:rsidR="00FA225A" w:rsidRPr="00267903">
          <w:rPr>
            <w:rFonts w:eastAsia="Roboto"/>
            <w:color w:val="000000"/>
            <w:highlight w:val="white"/>
          </w:rPr>
          <w:t xml:space="preserve">, A., </w:t>
        </w:r>
        <w:proofErr w:type="spellStart"/>
        <w:r w:rsidR="00FA225A" w:rsidRPr="00267903">
          <w:rPr>
            <w:rFonts w:eastAsia="Roboto"/>
            <w:color w:val="000000"/>
            <w:highlight w:val="white"/>
          </w:rPr>
          <w:t>Cibulskis</w:t>
        </w:r>
        <w:proofErr w:type="spellEnd"/>
        <w:r w:rsidR="00FA225A" w:rsidRPr="00267903">
          <w:rPr>
            <w:rFonts w:eastAsia="Roboto"/>
            <w:color w:val="000000"/>
            <w:highlight w:val="white"/>
          </w:rPr>
          <w:t xml:space="preserve">, K., </w:t>
        </w:r>
        <w:proofErr w:type="spellStart"/>
        <w:r w:rsidR="00FA225A" w:rsidRPr="00267903">
          <w:rPr>
            <w:rFonts w:eastAsia="Roboto"/>
            <w:color w:val="000000"/>
            <w:highlight w:val="white"/>
          </w:rPr>
          <w:t>Kernytsky</w:t>
        </w:r>
        <w:proofErr w:type="spellEnd"/>
        <w:r w:rsidR="00FA225A" w:rsidRPr="00267903">
          <w:rPr>
            <w:rFonts w:eastAsia="Roboto"/>
            <w:color w:val="000000"/>
            <w:highlight w:val="white"/>
          </w:rPr>
          <w:t xml:space="preserve">, A., et al. (2010). </w:t>
        </w:r>
        <w:r w:rsidR="00FA225A" w:rsidRPr="00267903">
          <w:rPr>
            <w:rFonts w:eastAsia="Roboto"/>
            <w:color w:val="000000"/>
            <w:highlight w:val="white"/>
          </w:rPr>
          <w:lastRenderedPageBreak/>
          <w:t xml:space="preserve">The Genome Analysis Toolkit: a </w:t>
        </w:r>
        <w:proofErr w:type="spellStart"/>
        <w:r w:rsidR="00FA225A" w:rsidRPr="00267903">
          <w:rPr>
            <w:rFonts w:eastAsia="Roboto"/>
            <w:color w:val="000000"/>
            <w:highlight w:val="white"/>
          </w:rPr>
          <w:t>MapReduce</w:t>
        </w:r>
        <w:proofErr w:type="spellEnd"/>
        <w:r w:rsidR="00FA225A" w:rsidRPr="00267903">
          <w:rPr>
            <w:rFonts w:eastAsia="Roboto"/>
            <w:color w:val="000000"/>
            <w:highlight w:val="white"/>
          </w:rPr>
          <w:t xml:space="preserve"> framework for analyzing next-generation DNA sequencing data. </w:t>
        </w:r>
      </w:hyperlink>
      <w:hyperlink r:id="rId342">
        <w:r w:rsidR="00FA225A" w:rsidRPr="00267903">
          <w:rPr>
            <w:rFonts w:eastAsia="Roboto"/>
            <w:i/>
            <w:color w:val="000000"/>
            <w:highlight w:val="white"/>
          </w:rPr>
          <w:t>Genome Res.</w:t>
        </w:r>
      </w:hyperlink>
      <w:hyperlink r:id="rId343">
        <w:r w:rsidR="00FA225A" w:rsidRPr="00267903">
          <w:rPr>
            <w:rFonts w:eastAsia="Roboto"/>
            <w:color w:val="000000"/>
            <w:highlight w:val="white"/>
          </w:rPr>
          <w:t xml:space="preserve"> 20, 1297–1303.</w:t>
        </w:r>
      </w:hyperlink>
    </w:p>
    <w:p w14:paraId="6A74EC76"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44">
        <w:r w:rsidR="00FA225A" w:rsidRPr="00267903">
          <w:rPr>
            <w:rFonts w:eastAsia="Roboto"/>
            <w:color w:val="000000"/>
            <w:highlight w:val="white"/>
          </w:rPr>
          <w:t xml:space="preserve">McLean, E. L., </w:t>
        </w:r>
        <w:proofErr w:type="spellStart"/>
        <w:r w:rsidR="00FA225A" w:rsidRPr="00267903">
          <w:rPr>
            <w:rFonts w:eastAsia="Roboto"/>
            <w:color w:val="000000"/>
            <w:highlight w:val="white"/>
          </w:rPr>
          <w:t>Katenka</w:t>
        </w:r>
        <w:proofErr w:type="spellEnd"/>
        <w:r w:rsidR="00FA225A" w:rsidRPr="00267903">
          <w:rPr>
            <w:rFonts w:eastAsia="Roboto"/>
            <w:color w:val="000000"/>
            <w:highlight w:val="white"/>
          </w:rPr>
          <w:t xml:space="preserve">, N. V., and Seibel, B. A. (2018). Decreased growth and increased shell disease in early benthic phase </w:t>
        </w:r>
        <w:proofErr w:type="spellStart"/>
        <w:r w:rsidR="00FA225A" w:rsidRPr="00267903">
          <w:rPr>
            <w:rFonts w:eastAsia="Roboto"/>
            <w:color w:val="000000"/>
            <w:highlight w:val="white"/>
          </w:rPr>
          <w:t>Homarus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americanus</w:t>
        </w:r>
        <w:proofErr w:type="spellEnd"/>
        <w:r w:rsidR="00FA225A" w:rsidRPr="00267903">
          <w:rPr>
            <w:rFonts w:eastAsia="Roboto"/>
            <w:color w:val="000000"/>
            <w:highlight w:val="white"/>
          </w:rPr>
          <w:t xml:space="preserve"> in response to elevated CO2. </w:t>
        </w:r>
      </w:hyperlink>
      <w:hyperlink r:id="rId345">
        <w:r w:rsidR="00FA225A" w:rsidRPr="00267903">
          <w:rPr>
            <w:rFonts w:eastAsia="Roboto"/>
            <w:i/>
            <w:color w:val="000000"/>
            <w:highlight w:val="white"/>
          </w:rPr>
          <w:t xml:space="preserve">Mar. Ecol. </w:t>
        </w:r>
        <w:proofErr w:type="spellStart"/>
        <w:r w:rsidR="00FA225A" w:rsidRPr="00267903">
          <w:rPr>
            <w:rFonts w:eastAsia="Roboto"/>
            <w:i/>
            <w:color w:val="000000"/>
            <w:highlight w:val="white"/>
          </w:rPr>
          <w:t>Prog</w:t>
        </w:r>
        <w:proofErr w:type="spellEnd"/>
        <w:r w:rsidR="00FA225A" w:rsidRPr="00267903">
          <w:rPr>
            <w:rFonts w:eastAsia="Roboto"/>
            <w:i/>
            <w:color w:val="000000"/>
            <w:highlight w:val="white"/>
          </w:rPr>
          <w:t>. Ser.</w:t>
        </w:r>
      </w:hyperlink>
      <w:hyperlink r:id="rId346">
        <w:r w:rsidR="00FA225A" w:rsidRPr="00267903">
          <w:rPr>
            <w:rFonts w:eastAsia="Roboto"/>
            <w:color w:val="000000"/>
            <w:highlight w:val="white"/>
          </w:rPr>
          <w:t xml:space="preserve"> 596, 113–126.</w:t>
        </w:r>
      </w:hyperlink>
    </w:p>
    <w:p w14:paraId="22A06813"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47">
        <w:proofErr w:type="spellStart"/>
        <w:r w:rsidR="00FA225A" w:rsidRPr="00267903">
          <w:rPr>
            <w:rFonts w:eastAsia="Roboto"/>
            <w:color w:val="000000"/>
            <w:highlight w:val="white"/>
          </w:rPr>
          <w:t>Melzner</w:t>
        </w:r>
        <w:proofErr w:type="spellEnd"/>
        <w:r w:rsidR="00FA225A" w:rsidRPr="00267903">
          <w:rPr>
            <w:rFonts w:eastAsia="Roboto"/>
            <w:color w:val="000000"/>
            <w:highlight w:val="white"/>
          </w:rPr>
          <w:t xml:space="preserve">, F., Mark, F. C., Seibel, B. A., and </w:t>
        </w:r>
        <w:proofErr w:type="spellStart"/>
        <w:r w:rsidR="00FA225A" w:rsidRPr="00267903">
          <w:rPr>
            <w:rFonts w:eastAsia="Roboto"/>
            <w:color w:val="000000"/>
            <w:highlight w:val="white"/>
          </w:rPr>
          <w:t>Tomanek</w:t>
        </w:r>
        <w:proofErr w:type="spellEnd"/>
        <w:r w:rsidR="00FA225A" w:rsidRPr="00267903">
          <w:rPr>
            <w:rFonts w:eastAsia="Roboto"/>
            <w:color w:val="000000"/>
            <w:highlight w:val="white"/>
          </w:rPr>
          <w:t xml:space="preserve">, L. (2019). Ocean Acidification and Coastal Marine Invertebrates: Tracking CO2 Effects from Seawater to the Cell. </w:t>
        </w:r>
      </w:hyperlink>
      <w:hyperlink r:id="rId348">
        <w:r w:rsidR="00FA225A" w:rsidRPr="00267903">
          <w:rPr>
            <w:rFonts w:eastAsia="Roboto"/>
            <w:i/>
            <w:color w:val="000000"/>
            <w:highlight w:val="white"/>
          </w:rPr>
          <w:t>Ann. Rev. Mar. Sci.</w:t>
        </w:r>
      </w:hyperlink>
      <w:hyperlink r:id="rId349">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350">
        <w:r w:rsidR="00FA225A" w:rsidRPr="00267903">
          <w:rPr>
            <w:rFonts w:eastAsia="Roboto"/>
            <w:color w:val="000000"/>
            <w:highlight w:val="white"/>
          </w:rPr>
          <w:t>10.1146/annurev-marine-010419-010658</w:t>
        </w:r>
      </w:hyperlink>
      <w:hyperlink r:id="rId351">
        <w:r w:rsidR="00FA225A" w:rsidRPr="00267903">
          <w:rPr>
            <w:rFonts w:eastAsia="Roboto"/>
            <w:color w:val="000000"/>
            <w:highlight w:val="white"/>
          </w:rPr>
          <w:t>.</w:t>
        </w:r>
      </w:hyperlink>
    </w:p>
    <w:p w14:paraId="7EC56861"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52">
        <w:proofErr w:type="spellStart"/>
        <w:r w:rsidR="00FA225A" w:rsidRPr="00267903">
          <w:rPr>
            <w:rFonts w:eastAsia="Roboto"/>
            <w:color w:val="000000"/>
            <w:highlight w:val="white"/>
          </w:rPr>
          <w:t>Meseck</w:t>
        </w:r>
        <w:proofErr w:type="spellEnd"/>
        <w:r w:rsidR="00FA225A" w:rsidRPr="00267903">
          <w:rPr>
            <w:rFonts w:eastAsia="Roboto"/>
            <w:color w:val="000000"/>
            <w:highlight w:val="white"/>
          </w:rPr>
          <w:t xml:space="preserve">, S. L., </w:t>
        </w:r>
        <w:proofErr w:type="spellStart"/>
        <w:r w:rsidR="00FA225A" w:rsidRPr="00267903">
          <w:rPr>
            <w:rFonts w:eastAsia="Roboto"/>
            <w:color w:val="000000"/>
            <w:highlight w:val="white"/>
          </w:rPr>
          <w:t>Alix</w:t>
        </w:r>
        <w:proofErr w:type="spellEnd"/>
        <w:r w:rsidR="00FA225A" w:rsidRPr="00267903">
          <w:rPr>
            <w:rFonts w:eastAsia="Roboto"/>
            <w:color w:val="000000"/>
            <w:highlight w:val="white"/>
          </w:rPr>
          <w:t xml:space="preserve">, J. H.,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xml:space="preserve">, K. M., Long, W. C., </w:t>
        </w:r>
        <w:proofErr w:type="spellStart"/>
        <w:r w:rsidR="00FA225A" w:rsidRPr="00267903">
          <w:rPr>
            <w:rFonts w:eastAsia="Roboto"/>
            <w:color w:val="000000"/>
            <w:highlight w:val="white"/>
          </w:rPr>
          <w:t>Wikfors</w:t>
        </w:r>
        <w:proofErr w:type="spellEnd"/>
        <w:r w:rsidR="00FA225A" w:rsidRPr="00267903">
          <w:rPr>
            <w:rFonts w:eastAsia="Roboto"/>
            <w:color w:val="000000"/>
            <w:highlight w:val="white"/>
          </w:rPr>
          <w:t xml:space="preserve">, G. H., and Foy, R. J. (2016). Ocean Acidification Affects </w:t>
        </w:r>
        <w:proofErr w:type="spellStart"/>
        <w:r w:rsidR="00FA225A" w:rsidRPr="00267903">
          <w:rPr>
            <w:rFonts w:eastAsia="Roboto"/>
            <w:color w:val="000000"/>
            <w:highlight w:val="white"/>
          </w:rPr>
          <w:t>Hemocyte</w:t>
        </w:r>
        <w:proofErr w:type="spellEnd"/>
        <w:r w:rsidR="00FA225A" w:rsidRPr="00267903">
          <w:rPr>
            <w:rFonts w:eastAsia="Roboto"/>
            <w:color w:val="000000"/>
            <w:highlight w:val="white"/>
          </w:rPr>
          <w:t xml:space="preserve"> Physiology in the Tanner Crab (</w:t>
        </w:r>
        <w:proofErr w:type="spellStart"/>
        <w:r w:rsidR="00FA225A" w:rsidRPr="00267903">
          <w:rPr>
            <w:rFonts w:eastAsia="Roboto"/>
            <w:color w:val="000000"/>
            <w:highlight w:val="white"/>
          </w:rPr>
          <w:t>Chionoecetes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bairdi</w:t>
        </w:r>
        <w:proofErr w:type="spellEnd"/>
        <w:r w:rsidR="00FA225A" w:rsidRPr="00267903">
          <w:rPr>
            <w:rFonts w:eastAsia="Roboto"/>
            <w:color w:val="000000"/>
            <w:highlight w:val="white"/>
          </w:rPr>
          <w:t xml:space="preserve">). </w:t>
        </w:r>
      </w:hyperlink>
      <w:hyperlink r:id="rId353">
        <w:proofErr w:type="spellStart"/>
        <w:r w:rsidR="00FA225A" w:rsidRPr="00267903">
          <w:rPr>
            <w:rFonts w:eastAsia="Roboto"/>
            <w:i/>
            <w:color w:val="000000"/>
            <w:highlight w:val="white"/>
          </w:rPr>
          <w:t>PLoS</w:t>
        </w:r>
        <w:proofErr w:type="spellEnd"/>
        <w:r w:rsidR="00FA225A" w:rsidRPr="00267903">
          <w:rPr>
            <w:rFonts w:eastAsia="Roboto"/>
            <w:i/>
            <w:color w:val="000000"/>
            <w:highlight w:val="white"/>
          </w:rPr>
          <w:t xml:space="preserve"> One</w:t>
        </w:r>
      </w:hyperlink>
      <w:hyperlink r:id="rId354">
        <w:r w:rsidR="00FA225A" w:rsidRPr="00267903">
          <w:rPr>
            <w:rFonts w:eastAsia="Roboto"/>
            <w:color w:val="000000"/>
            <w:highlight w:val="white"/>
          </w:rPr>
          <w:t xml:space="preserve"> 11, e0148477.</w:t>
        </w:r>
      </w:hyperlink>
    </w:p>
    <w:p w14:paraId="76425C61" w14:textId="77777777" w:rsidR="00E860AC" w:rsidRPr="00267903" w:rsidRDefault="00C27E4A">
      <w:pPr>
        <w:widowControl w:val="0"/>
        <w:pBdr>
          <w:top w:val="nil"/>
          <w:left w:val="nil"/>
          <w:bottom w:val="nil"/>
          <w:right w:val="nil"/>
          <w:between w:val="nil"/>
        </w:pBdr>
        <w:spacing w:line="240" w:lineRule="auto"/>
        <w:ind w:left="400" w:hanging="400"/>
        <w:rPr>
          <w:rFonts w:eastAsia="Roboto"/>
          <w:highlight w:val="white"/>
        </w:rPr>
      </w:pPr>
      <w:hyperlink r:id="rId355">
        <w:proofErr w:type="spellStart"/>
        <w:r w:rsidR="00FA225A" w:rsidRPr="00267903">
          <w:rPr>
            <w:rFonts w:eastAsia="Roboto"/>
            <w:color w:val="000000"/>
            <w:highlight w:val="white"/>
          </w:rPr>
          <w:t>Michaelidis</w:t>
        </w:r>
        <w:proofErr w:type="spellEnd"/>
        <w:r w:rsidR="00FA225A" w:rsidRPr="00267903">
          <w:rPr>
            <w:rFonts w:eastAsia="Roboto"/>
            <w:color w:val="000000"/>
            <w:highlight w:val="white"/>
          </w:rPr>
          <w:t xml:space="preserve">, B., </w:t>
        </w:r>
        <w:proofErr w:type="spellStart"/>
        <w:r w:rsidR="00FA225A" w:rsidRPr="00267903">
          <w:rPr>
            <w:rFonts w:eastAsia="Roboto"/>
            <w:color w:val="000000"/>
            <w:highlight w:val="white"/>
          </w:rPr>
          <w:t>Ouzounis</w:t>
        </w:r>
        <w:proofErr w:type="spellEnd"/>
        <w:r w:rsidR="00FA225A" w:rsidRPr="00267903">
          <w:rPr>
            <w:rFonts w:eastAsia="Roboto"/>
            <w:color w:val="000000"/>
            <w:highlight w:val="white"/>
          </w:rPr>
          <w:t xml:space="preserve">, C., </w:t>
        </w:r>
        <w:proofErr w:type="spellStart"/>
        <w:r w:rsidR="00FA225A" w:rsidRPr="00267903">
          <w:rPr>
            <w:rFonts w:eastAsia="Roboto"/>
            <w:color w:val="000000"/>
            <w:highlight w:val="white"/>
          </w:rPr>
          <w:t>Paleras</w:t>
        </w:r>
        <w:proofErr w:type="spellEnd"/>
        <w:r w:rsidR="00FA225A" w:rsidRPr="00267903">
          <w:rPr>
            <w:rFonts w:eastAsia="Roboto"/>
            <w:color w:val="000000"/>
            <w:highlight w:val="white"/>
          </w:rPr>
          <w:t xml:space="preserve">, A., and </w:t>
        </w:r>
        <w:proofErr w:type="spellStart"/>
        <w:r w:rsidR="00FA225A" w:rsidRPr="00267903">
          <w:rPr>
            <w:rFonts w:eastAsia="Roboto"/>
            <w:color w:val="000000"/>
            <w:highlight w:val="white"/>
          </w:rPr>
          <w:t>Pörtner</w:t>
        </w:r>
        <w:proofErr w:type="spellEnd"/>
        <w:r w:rsidR="00FA225A" w:rsidRPr="00267903">
          <w:rPr>
            <w:rFonts w:eastAsia="Roboto"/>
            <w:color w:val="000000"/>
            <w:highlight w:val="white"/>
          </w:rPr>
          <w:t xml:space="preserve">, H. O. (2005). Effects of long-term moderate hypercapnia on acid–base balance and growth rate in marine mussels </w:t>
        </w:r>
        <w:proofErr w:type="spellStart"/>
        <w:r w:rsidR="00FA225A" w:rsidRPr="00267903">
          <w:rPr>
            <w:rFonts w:eastAsia="Roboto"/>
            <w:color w:val="000000"/>
            <w:highlight w:val="white"/>
          </w:rPr>
          <w:t>Mytilus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galloprovincialis</w:t>
        </w:r>
        <w:proofErr w:type="spellEnd"/>
        <w:r w:rsidR="00FA225A" w:rsidRPr="00267903">
          <w:rPr>
            <w:rFonts w:eastAsia="Roboto"/>
            <w:color w:val="000000"/>
            <w:highlight w:val="white"/>
          </w:rPr>
          <w:t xml:space="preserve">. </w:t>
        </w:r>
      </w:hyperlink>
      <w:hyperlink r:id="rId356">
        <w:r w:rsidR="00FA225A" w:rsidRPr="00267903">
          <w:rPr>
            <w:rFonts w:eastAsia="Roboto"/>
            <w:i/>
            <w:color w:val="000000"/>
            <w:highlight w:val="white"/>
          </w:rPr>
          <w:t xml:space="preserve">Mar. Ecol. </w:t>
        </w:r>
        <w:proofErr w:type="spellStart"/>
        <w:r w:rsidR="00FA225A" w:rsidRPr="00267903">
          <w:rPr>
            <w:rFonts w:eastAsia="Roboto"/>
            <w:i/>
            <w:color w:val="000000"/>
            <w:highlight w:val="white"/>
          </w:rPr>
          <w:t>Prog</w:t>
        </w:r>
        <w:proofErr w:type="spellEnd"/>
        <w:r w:rsidR="00FA225A" w:rsidRPr="00267903">
          <w:rPr>
            <w:rFonts w:eastAsia="Roboto"/>
            <w:i/>
            <w:color w:val="000000"/>
            <w:highlight w:val="white"/>
          </w:rPr>
          <w:t>. Ser.</w:t>
        </w:r>
      </w:hyperlink>
      <w:hyperlink r:id="rId357">
        <w:r w:rsidR="00FA225A" w:rsidRPr="00267903">
          <w:rPr>
            <w:rFonts w:eastAsia="Roboto"/>
            <w:color w:val="000000"/>
            <w:highlight w:val="white"/>
          </w:rPr>
          <w:t xml:space="preserve"> 293, 109–118.</w:t>
        </w:r>
      </w:hyperlink>
    </w:p>
    <w:p w14:paraId="6ADEDAEA" w14:textId="77777777" w:rsidR="00E860AC" w:rsidRPr="00267903" w:rsidRDefault="00FA225A">
      <w:pPr>
        <w:widowControl w:val="0"/>
        <w:pBdr>
          <w:top w:val="nil"/>
          <w:left w:val="nil"/>
          <w:bottom w:val="nil"/>
          <w:right w:val="nil"/>
          <w:between w:val="nil"/>
        </w:pBdr>
        <w:spacing w:line="240" w:lineRule="auto"/>
        <w:ind w:left="400" w:hanging="400"/>
        <w:rPr>
          <w:rFonts w:eastAsia="Roboto"/>
          <w:highlight w:val="white"/>
        </w:rPr>
      </w:pPr>
      <w:proofErr w:type="spellStart"/>
      <w:r w:rsidRPr="00267903">
        <w:rPr>
          <w:rFonts w:eastAsia="Roboto"/>
          <w:highlight w:val="white"/>
        </w:rPr>
        <w:t>Millero</w:t>
      </w:r>
      <w:proofErr w:type="spellEnd"/>
      <w:r w:rsidRPr="00267903">
        <w:rPr>
          <w:rFonts w:eastAsia="Roboto"/>
          <w:highlight w:val="white"/>
        </w:rPr>
        <w:t xml:space="preserve"> FJ (1986) </w:t>
      </w:r>
      <w:proofErr w:type="gramStart"/>
      <w:r w:rsidRPr="00267903">
        <w:rPr>
          <w:rFonts w:eastAsia="Roboto"/>
          <w:highlight w:val="white"/>
        </w:rPr>
        <w:t>The</w:t>
      </w:r>
      <w:proofErr w:type="gramEnd"/>
      <w:r w:rsidRPr="00267903">
        <w:rPr>
          <w:rFonts w:eastAsia="Roboto"/>
          <w:highlight w:val="white"/>
        </w:rPr>
        <w:t xml:space="preserve"> pH of estuarine waters. Limnology and Oceanography: 839-847.</w:t>
      </w:r>
    </w:p>
    <w:p w14:paraId="02812F95"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58">
        <w:proofErr w:type="spellStart"/>
        <w:r w:rsidR="00FA225A" w:rsidRPr="00267903">
          <w:rPr>
            <w:rFonts w:eastAsia="Roboto"/>
            <w:color w:val="000000"/>
            <w:highlight w:val="white"/>
          </w:rPr>
          <w:t>Mueter</w:t>
        </w:r>
        <w:proofErr w:type="spellEnd"/>
        <w:r w:rsidR="00FA225A" w:rsidRPr="00267903">
          <w:rPr>
            <w:rFonts w:eastAsia="Roboto"/>
            <w:color w:val="000000"/>
            <w:highlight w:val="white"/>
          </w:rPr>
          <w:t xml:space="preserve">, F. J., </w:t>
        </w:r>
        <w:proofErr w:type="spellStart"/>
        <w:r w:rsidR="00FA225A" w:rsidRPr="00267903">
          <w:rPr>
            <w:rFonts w:eastAsia="Roboto"/>
            <w:color w:val="000000"/>
            <w:highlight w:val="white"/>
          </w:rPr>
          <w:t>Planque</w:t>
        </w:r>
        <w:proofErr w:type="spellEnd"/>
        <w:r w:rsidR="00FA225A" w:rsidRPr="00267903">
          <w:rPr>
            <w:rFonts w:eastAsia="Roboto"/>
            <w:color w:val="000000"/>
            <w:highlight w:val="white"/>
          </w:rPr>
          <w:t xml:space="preserve">, B., Hunt, G. L., </w:t>
        </w:r>
        <w:proofErr w:type="spellStart"/>
        <w:r w:rsidR="00FA225A" w:rsidRPr="00267903">
          <w:rPr>
            <w:rFonts w:eastAsia="Roboto"/>
            <w:color w:val="000000"/>
            <w:highlight w:val="white"/>
          </w:rPr>
          <w:t>Alabia</w:t>
        </w:r>
        <w:proofErr w:type="spellEnd"/>
        <w:r w:rsidR="00FA225A" w:rsidRPr="00267903">
          <w:rPr>
            <w:rFonts w:eastAsia="Roboto"/>
            <w:color w:val="000000"/>
            <w:highlight w:val="white"/>
          </w:rPr>
          <w:t xml:space="preserve">, I. D., </w:t>
        </w:r>
        <w:proofErr w:type="spellStart"/>
        <w:r w:rsidR="00FA225A" w:rsidRPr="00267903">
          <w:rPr>
            <w:rFonts w:eastAsia="Roboto"/>
            <w:color w:val="000000"/>
            <w:highlight w:val="white"/>
          </w:rPr>
          <w:t>Hirawake</w:t>
        </w:r>
        <w:proofErr w:type="spellEnd"/>
        <w:r w:rsidR="00FA225A" w:rsidRPr="00267903">
          <w:rPr>
            <w:rFonts w:eastAsia="Roboto"/>
            <w:color w:val="000000"/>
            <w:highlight w:val="white"/>
          </w:rPr>
          <w:t xml:space="preserve">, T., Eisner, L., et al. (2021). Possible future scenarios in the gateways to the Arctic for Subarctic and Arctic marine systems: II. </w:t>
        </w:r>
        <w:proofErr w:type="gramStart"/>
        <w:r w:rsidR="00FA225A" w:rsidRPr="00267903">
          <w:rPr>
            <w:rFonts w:eastAsia="Roboto"/>
            <w:color w:val="000000"/>
            <w:highlight w:val="white"/>
          </w:rPr>
          <w:t>prey</w:t>
        </w:r>
        <w:proofErr w:type="gramEnd"/>
        <w:r w:rsidR="00FA225A" w:rsidRPr="00267903">
          <w:rPr>
            <w:rFonts w:eastAsia="Roboto"/>
            <w:color w:val="000000"/>
            <w:highlight w:val="white"/>
          </w:rPr>
          <w:t xml:space="preserve"> resources, food webs, fish, and fisheries. </w:t>
        </w:r>
      </w:hyperlink>
      <w:hyperlink r:id="rId359">
        <w:r w:rsidR="00FA225A" w:rsidRPr="00267903">
          <w:rPr>
            <w:rFonts w:eastAsia="Roboto"/>
            <w:i/>
            <w:color w:val="000000"/>
            <w:highlight w:val="white"/>
          </w:rPr>
          <w:t>ICES J. Mar. Sci.</w:t>
        </w:r>
      </w:hyperlink>
      <w:hyperlink r:id="rId360">
        <w:r w:rsidR="00FA225A" w:rsidRPr="00267903">
          <w:rPr>
            <w:rFonts w:eastAsia="Roboto"/>
            <w:color w:val="000000"/>
            <w:highlight w:val="white"/>
          </w:rPr>
          <w:t xml:space="preserve"> 78, 3017–3045.</w:t>
        </w:r>
      </w:hyperlink>
    </w:p>
    <w:p w14:paraId="310B2240"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61">
        <w:proofErr w:type="spellStart"/>
        <w:r w:rsidR="00FA225A" w:rsidRPr="00267903">
          <w:rPr>
            <w:rFonts w:eastAsia="Roboto"/>
            <w:color w:val="000000"/>
            <w:highlight w:val="white"/>
          </w:rPr>
          <w:t>Mykles</w:t>
        </w:r>
        <w:proofErr w:type="spellEnd"/>
        <w:r w:rsidR="00FA225A" w:rsidRPr="00267903">
          <w:rPr>
            <w:rFonts w:eastAsia="Roboto"/>
            <w:color w:val="000000"/>
            <w:highlight w:val="white"/>
          </w:rPr>
          <w:t xml:space="preserve">, D. L., and Chang, E. S. (2020). Hormonal control of the crustacean molting gland: Insights from </w:t>
        </w:r>
        <w:proofErr w:type="spellStart"/>
        <w:r w:rsidR="00FA225A" w:rsidRPr="00267903">
          <w:rPr>
            <w:rFonts w:eastAsia="Roboto"/>
            <w:color w:val="000000"/>
            <w:highlight w:val="white"/>
          </w:rPr>
          <w:t>transcriptomics</w:t>
        </w:r>
        <w:proofErr w:type="spellEnd"/>
        <w:r w:rsidR="00FA225A" w:rsidRPr="00267903">
          <w:rPr>
            <w:rFonts w:eastAsia="Roboto"/>
            <w:color w:val="000000"/>
            <w:highlight w:val="white"/>
          </w:rPr>
          <w:t xml:space="preserve"> and proteomics. </w:t>
        </w:r>
      </w:hyperlink>
      <w:hyperlink r:id="rId362">
        <w:r w:rsidR="00FA225A" w:rsidRPr="00267903">
          <w:rPr>
            <w:rFonts w:eastAsia="Roboto"/>
            <w:i/>
            <w:color w:val="000000"/>
            <w:highlight w:val="white"/>
          </w:rPr>
          <w:t xml:space="preserve">Gen. Comp. </w:t>
        </w:r>
        <w:proofErr w:type="spellStart"/>
        <w:r w:rsidR="00FA225A" w:rsidRPr="00267903">
          <w:rPr>
            <w:rFonts w:eastAsia="Roboto"/>
            <w:i/>
            <w:color w:val="000000"/>
            <w:highlight w:val="white"/>
          </w:rPr>
          <w:t>Endocrinol</w:t>
        </w:r>
        <w:proofErr w:type="spellEnd"/>
        <w:r w:rsidR="00FA225A" w:rsidRPr="00267903">
          <w:rPr>
            <w:rFonts w:eastAsia="Roboto"/>
            <w:i/>
            <w:color w:val="000000"/>
            <w:highlight w:val="white"/>
          </w:rPr>
          <w:t>.</w:t>
        </w:r>
      </w:hyperlink>
      <w:hyperlink r:id="rId363">
        <w:r w:rsidR="00FA225A" w:rsidRPr="00267903">
          <w:rPr>
            <w:rFonts w:eastAsia="Roboto"/>
            <w:color w:val="000000"/>
            <w:highlight w:val="white"/>
          </w:rPr>
          <w:t xml:space="preserve"> 294, 113493.</w:t>
        </w:r>
      </w:hyperlink>
    </w:p>
    <w:p w14:paraId="132DB0CB"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64">
        <w:r w:rsidR="00FA225A" w:rsidRPr="00267903">
          <w:rPr>
            <w:rFonts w:eastAsia="Roboto"/>
            <w:color w:val="000000"/>
            <w:highlight w:val="white"/>
          </w:rPr>
          <w:t xml:space="preserve">Northcutt, A. J., Lett, K. M., Garcia, V. B., </w:t>
        </w:r>
        <w:proofErr w:type="spellStart"/>
        <w:r w:rsidR="00FA225A" w:rsidRPr="00267903">
          <w:rPr>
            <w:rFonts w:eastAsia="Roboto"/>
            <w:color w:val="000000"/>
            <w:highlight w:val="white"/>
          </w:rPr>
          <w:t>Diester</w:t>
        </w:r>
        <w:proofErr w:type="spellEnd"/>
        <w:r w:rsidR="00FA225A" w:rsidRPr="00267903">
          <w:rPr>
            <w:rFonts w:eastAsia="Roboto"/>
            <w:color w:val="000000"/>
            <w:highlight w:val="white"/>
          </w:rPr>
          <w:t xml:space="preserve">, C. M., Lane, B. J., </w:t>
        </w:r>
        <w:proofErr w:type="spellStart"/>
        <w:r w:rsidR="00FA225A" w:rsidRPr="00267903">
          <w:rPr>
            <w:rFonts w:eastAsia="Roboto"/>
            <w:color w:val="000000"/>
            <w:highlight w:val="white"/>
          </w:rPr>
          <w:t>Marder</w:t>
        </w:r>
        <w:proofErr w:type="spellEnd"/>
        <w:r w:rsidR="00FA225A" w:rsidRPr="00267903">
          <w:rPr>
            <w:rFonts w:eastAsia="Roboto"/>
            <w:color w:val="000000"/>
            <w:highlight w:val="white"/>
          </w:rPr>
          <w:t xml:space="preserve">, E., et al. (2016). Deep sequencing of transcriptomes from the nervous systems of two decapod crustaceans to characterize genes important for neural circuit function and modulation. </w:t>
        </w:r>
      </w:hyperlink>
      <w:hyperlink r:id="rId365">
        <w:r w:rsidR="00FA225A" w:rsidRPr="00267903">
          <w:rPr>
            <w:rFonts w:eastAsia="Roboto"/>
            <w:i/>
            <w:color w:val="000000"/>
            <w:highlight w:val="white"/>
          </w:rPr>
          <w:t>BMC Genomics</w:t>
        </w:r>
      </w:hyperlink>
      <w:hyperlink r:id="rId366">
        <w:r w:rsidR="00FA225A" w:rsidRPr="00267903">
          <w:rPr>
            <w:rFonts w:eastAsia="Roboto"/>
            <w:color w:val="000000"/>
            <w:highlight w:val="white"/>
          </w:rPr>
          <w:t xml:space="preserve"> 17.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367">
        <w:r w:rsidR="00FA225A" w:rsidRPr="00267903">
          <w:rPr>
            <w:rFonts w:eastAsia="Roboto"/>
            <w:color w:val="000000"/>
            <w:highlight w:val="white"/>
          </w:rPr>
          <w:t>10.1186/s12864-016-3215-z</w:t>
        </w:r>
      </w:hyperlink>
      <w:hyperlink r:id="rId368">
        <w:r w:rsidR="00FA225A" w:rsidRPr="00267903">
          <w:rPr>
            <w:rFonts w:eastAsia="Roboto"/>
            <w:color w:val="000000"/>
            <w:highlight w:val="white"/>
          </w:rPr>
          <w:t>.</w:t>
        </w:r>
      </w:hyperlink>
    </w:p>
    <w:p w14:paraId="5AE4276C"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69">
        <w:r w:rsidR="00FA225A" w:rsidRPr="00267903">
          <w:rPr>
            <w:rFonts w:eastAsia="Roboto"/>
            <w:color w:val="000000"/>
            <w:highlight w:val="white"/>
          </w:rPr>
          <w:t xml:space="preserve">Pane, and Barry Extracellular acid–base regulation during short-term hypercapnia is effective in a shallow-water crab, but ineffective in a deep-sea crab. </w:t>
        </w:r>
      </w:hyperlink>
      <w:hyperlink r:id="rId370">
        <w:r w:rsidR="00FA225A" w:rsidRPr="00267903">
          <w:rPr>
            <w:rFonts w:eastAsia="Roboto"/>
            <w:i/>
            <w:color w:val="000000"/>
            <w:highlight w:val="white"/>
          </w:rPr>
          <w:t>Mar. Ecol. Prog. Ser.</w:t>
        </w:r>
      </w:hyperlink>
      <w:hyperlink r:id="rId371">
        <w:r w:rsidR="00FA225A" w:rsidRPr="00267903">
          <w:rPr>
            <w:rFonts w:eastAsia="Roboto"/>
            <w:color w:val="000000"/>
            <w:highlight w:val="white"/>
          </w:rPr>
          <w:t xml:space="preserve"> Available at: </w:t>
        </w:r>
      </w:hyperlink>
      <w:hyperlink r:id="rId372">
        <w:r w:rsidR="00FA225A" w:rsidRPr="00267903">
          <w:rPr>
            <w:rFonts w:eastAsia="Roboto"/>
            <w:color w:val="000000"/>
            <w:highlight w:val="white"/>
          </w:rPr>
          <w:t>https://www.int-res.com/abstracts/meps/v334/p1-9/</w:t>
        </w:r>
      </w:hyperlink>
      <w:hyperlink r:id="rId373">
        <w:r w:rsidR="00FA225A" w:rsidRPr="00267903">
          <w:rPr>
            <w:rFonts w:eastAsia="Roboto"/>
            <w:color w:val="000000"/>
            <w:highlight w:val="white"/>
          </w:rPr>
          <w:t>.</w:t>
        </w:r>
      </w:hyperlink>
    </w:p>
    <w:p w14:paraId="7DC9459A"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74">
        <w:r w:rsidR="00FA225A" w:rsidRPr="00267903">
          <w:rPr>
            <w:rFonts w:eastAsia="Roboto"/>
            <w:color w:val="000000"/>
            <w:highlight w:val="white"/>
          </w:rPr>
          <w:t xml:space="preserve">Pechenik, J. A. (2006). Larval experience and latent effects—metamorphosis is not a new beginning. </w:t>
        </w:r>
      </w:hyperlink>
      <w:hyperlink r:id="rId375">
        <w:proofErr w:type="spellStart"/>
        <w:r w:rsidR="00FA225A" w:rsidRPr="00267903">
          <w:rPr>
            <w:rFonts w:eastAsia="Roboto"/>
            <w:i/>
            <w:color w:val="000000"/>
            <w:highlight w:val="white"/>
          </w:rPr>
          <w:t>Integr</w:t>
        </w:r>
        <w:proofErr w:type="spellEnd"/>
        <w:r w:rsidR="00FA225A" w:rsidRPr="00267903">
          <w:rPr>
            <w:rFonts w:eastAsia="Roboto"/>
            <w:i/>
            <w:color w:val="000000"/>
            <w:highlight w:val="white"/>
          </w:rPr>
          <w:t>. Comp. Biol.</w:t>
        </w:r>
      </w:hyperlink>
      <w:hyperlink r:id="rId376">
        <w:r w:rsidR="00FA225A" w:rsidRPr="00267903">
          <w:rPr>
            <w:rFonts w:eastAsia="Roboto"/>
            <w:color w:val="000000"/>
            <w:highlight w:val="white"/>
          </w:rPr>
          <w:t xml:space="preserve"> 46, 323–333.</w:t>
        </w:r>
      </w:hyperlink>
    </w:p>
    <w:p w14:paraId="2D803050"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77">
        <w:r w:rsidR="00FA225A" w:rsidRPr="00267903">
          <w:rPr>
            <w:rFonts w:eastAsia="Roboto"/>
            <w:color w:val="000000"/>
            <w:highlight w:val="white"/>
          </w:rPr>
          <w:t xml:space="preserve">Pilcher, D. J., Cross, J. N., Hermann, A. J., Kearney, K. A., Cheng, W., and Mathis, J. T. (2022). Dynamically downscaled projections of ocean acidification for the Bering Sea. </w:t>
        </w:r>
      </w:hyperlink>
      <w:hyperlink r:id="rId378">
        <w:r w:rsidR="00FA225A" w:rsidRPr="00267903">
          <w:rPr>
            <w:rFonts w:eastAsia="Roboto"/>
            <w:i/>
            <w:color w:val="000000"/>
            <w:highlight w:val="white"/>
          </w:rPr>
          <w:t xml:space="preserve">Deep Sea Res. Part 2 Top. Stud. </w:t>
        </w:r>
        <w:proofErr w:type="spellStart"/>
        <w:r w:rsidR="00FA225A" w:rsidRPr="00267903">
          <w:rPr>
            <w:rFonts w:eastAsia="Roboto"/>
            <w:i/>
            <w:color w:val="000000"/>
            <w:highlight w:val="white"/>
          </w:rPr>
          <w:t>Oceanogr</w:t>
        </w:r>
        <w:proofErr w:type="spellEnd"/>
        <w:r w:rsidR="00FA225A" w:rsidRPr="00267903">
          <w:rPr>
            <w:rFonts w:eastAsia="Roboto"/>
            <w:i/>
            <w:color w:val="000000"/>
            <w:highlight w:val="white"/>
          </w:rPr>
          <w:t>.</w:t>
        </w:r>
      </w:hyperlink>
      <w:hyperlink r:id="rId379">
        <w:r w:rsidR="00FA225A" w:rsidRPr="00267903">
          <w:rPr>
            <w:rFonts w:eastAsia="Roboto"/>
            <w:color w:val="000000"/>
            <w:highlight w:val="white"/>
          </w:rPr>
          <w:t xml:space="preserve"> 198, 105055.</w:t>
        </w:r>
      </w:hyperlink>
    </w:p>
    <w:p w14:paraId="29CA4135"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80">
        <w:proofErr w:type="spellStart"/>
        <w:r w:rsidR="00FA225A" w:rsidRPr="00267903">
          <w:rPr>
            <w:rFonts w:eastAsia="Roboto"/>
            <w:color w:val="000000"/>
            <w:highlight w:val="white"/>
          </w:rPr>
          <w:t>Pimpinelli</w:t>
        </w:r>
        <w:proofErr w:type="spellEnd"/>
        <w:r w:rsidR="00FA225A" w:rsidRPr="00267903">
          <w:rPr>
            <w:rFonts w:eastAsia="Roboto"/>
            <w:color w:val="000000"/>
            <w:highlight w:val="white"/>
          </w:rPr>
          <w:t xml:space="preserve">, S., and </w:t>
        </w:r>
        <w:proofErr w:type="spellStart"/>
        <w:r w:rsidR="00FA225A" w:rsidRPr="00267903">
          <w:rPr>
            <w:rFonts w:eastAsia="Roboto"/>
            <w:color w:val="000000"/>
            <w:highlight w:val="white"/>
          </w:rPr>
          <w:t>Piacentini</w:t>
        </w:r>
        <w:proofErr w:type="spellEnd"/>
        <w:r w:rsidR="00FA225A" w:rsidRPr="00267903">
          <w:rPr>
            <w:rFonts w:eastAsia="Roboto"/>
            <w:color w:val="000000"/>
            <w:highlight w:val="white"/>
          </w:rPr>
          <w:t xml:space="preserve">, L. (2020). Environmental change and the evolution of genomes: Transposable elements as translators of phenotypic plasticity into genotypic variability. </w:t>
        </w:r>
      </w:hyperlink>
      <w:hyperlink r:id="rId381">
        <w:proofErr w:type="spellStart"/>
        <w:r w:rsidR="00FA225A" w:rsidRPr="00267903">
          <w:rPr>
            <w:rFonts w:eastAsia="Roboto"/>
            <w:i/>
            <w:color w:val="000000"/>
            <w:highlight w:val="white"/>
          </w:rPr>
          <w:t>Funct</w:t>
        </w:r>
        <w:proofErr w:type="spellEnd"/>
        <w:r w:rsidR="00FA225A" w:rsidRPr="00267903">
          <w:rPr>
            <w:rFonts w:eastAsia="Roboto"/>
            <w:i/>
            <w:color w:val="000000"/>
            <w:highlight w:val="white"/>
          </w:rPr>
          <w:t>. Ecol.</w:t>
        </w:r>
      </w:hyperlink>
      <w:hyperlink r:id="rId382">
        <w:r w:rsidR="00FA225A" w:rsidRPr="00267903">
          <w:rPr>
            <w:rFonts w:eastAsia="Roboto"/>
            <w:color w:val="000000"/>
            <w:highlight w:val="white"/>
          </w:rPr>
          <w:t xml:space="preserve"> 34, 428–441.</w:t>
        </w:r>
      </w:hyperlink>
    </w:p>
    <w:p w14:paraId="4F34676B"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83">
        <w:proofErr w:type="spellStart"/>
        <w:r w:rsidR="00FA225A" w:rsidRPr="00267903">
          <w:rPr>
            <w:rFonts w:eastAsia="Roboto"/>
            <w:color w:val="000000"/>
            <w:highlight w:val="white"/>
          </w:rPr>
          <w:t>Porteus</w:t>
        </w:r>
        <w:proofErr w:type="spellEnd"/>
        <w:r w:rsidR="00FA225A" w:rsidRPr="00267903">
          <w:rPr>
            <w:rFonts w:eastAsia="Roboto"/>
            <w:color w:val="000000"/>
            <w:highlight w:val="white"/>
          </w:rPr>
          <w:t xml:space="preserve">, C. S., </w:t>
        </w:r>
        <w:proofErr w:type="spellStart"/>
        <w:r w:rsidR="00FA225A" w:rsidRPr="00267903">
          <w:rPr>
            <w:rFonts w:eastAsia="Roboto"/>
            <w:color w:val="000000"/>
            <w:highlight w:val="white"/>
          </w:rPr>
          <w:t>Roggatz</w:t>
        </w:r>
        <w:proofErr w:type="spellEnd"/>
        <w:r w:rsidR="00FA225A" w:rsidRPr="00267903">
          <w:rPr>
            <w:rFonts w:eastAsia="Roboto"/>
            <w:color w:val="000000"/>
            <w:highlight w:val="white"/>
          </w:rPr>
          <w:t xml:space="preserve">, C. C., Velez, Z., </w:t>
        </w:r>
        <w:proofErr w:type="spellStart"/>
        <w:r w:rsidR="00FA225A" w:rsidRPr="00267903">
          <w:rPr>
            <w:rFonts w:eastAsia="Roboto"/>
            <w:color w:val="000000"/>
            <w:highlight w:val="white"/>
          </w:rPr>
          <w:t>Hardege</w:t>
        </w:r>
        <w:proofErr w:type="spellEnd"/>
        <w:r w:rsidR="00FA225A" w:rsidRPr="00267903">
          <w:rPr>
            <w:rFonts w:eastAsia="Roboto"/>
            <w:color w:val="000000"/>
            <w:highlight w:val="white"/>
          </w:rPr>
          <w:t xml:space="preserve">, J. D., and Hubbard, P. C. (2021). Acidification can directly affect olfaction in marine organisms. </w:t>
        </w:r>
      </w:hyperlink>
      <w:hyperlink r:id="rId384">
        <w:r w:rsidR="00FA225A" w:rsidRPr="00267903">
          <w:rPr>
            <w:rFonts w:eastAsia="Roboto"/>
            <w:i/>
            <w:color w:val="000000"/>
            <w:highlight w:val="white"/>
          </w:rPr>
          <w:t>J. Exp. Biol.</w:t>
        </w:r>
      </w:hyperlink>
      <w:hyperlink r:id="rId385">
        <w:r w:rsidR="00FA225A" w:rsidRPr="00267903">
          <w:rPr>
            <w:rFonts w:eastAsia="Roboto"/>
            <w:color w:val="000000"/>
            <w:highlight w:val="white"/>
          </w:rPr>
          <w:t xml:space="preserve"> 224.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386">
        <w:r w:rsidR="00FA225A" w:rsidRPr="00267903">
          <w:rPr>
            <w:rFonts w:eastAsia="Roboto"/>
            <w:color w:val="000000"/>
            <w:highlight w:val="white"/>
          </w:rPr>
          <w:t>10.1242/jeb.237941</w:t>
        </w:r>
      </w:hyperlink>
      <w:hyperlink r:id="rId387">
        <w:r w:rsidR="00FA225A" w:rsidRPr="00267903">
          <w:rPr>
            <w:rFonts w:eastAsia="Roboto"/>
            <w:color w:val="000000"/>
            <w:highlight w:val="white"/>
          </w:rPr>
          <w:t>.</w:t>
        </w:r>
      </w:hyperlink>
    </w:p>
    <w:p w14:paraId="2870538E"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88">
        <w:proofErr w:type="spellStart"/>
        <w:r w:rsidR="00FA225A" w:rsidRPr="00267903">
          <w:rPr>
            <w:rFonts w:eastAsia="Roboto"/>
            <w:color w:val="000000"/>
            <w:highlight w:val="white"/>
          </w:rPr>
          <w:t>Pörtner</w:t>
        </w:r>
        <w:proofErr w:type="spellEnd"/>
        <w:r w:rsidR="00FA225A" w:rsidRPr="00267903">
          <w:rPr>
            <w:rFonts w:eastAsia="Roboto"/>
            <w:color w:val="000000"/>
            <w:highlight w:val="white"/>
          </w:rPr>
          <w:t xml:space="preserve">, H.-O. (2008). Ecosystem effects of ocean acidification in times of ocean warming: a physiologist’s view. </w:t>
        </w:r>
      </w:hyperlink>
      <w:hyperlink r:id="rId389">
        <w:r w:rsidR="00FA225A" w:rsidRPr="00267903">
          <w:rPr>
            <w:rFonts w:eastAsia="Roboto"/>
            <w:i/>
            <w:color w:val="000000"/>
            <w:highlight w:val="white"/>
          </w:rPr>
          <w:t xml:space="preserve">Mar. Ecol. </w:t>
        </w:r>
        <w:proofErr w:type="spellStart"/>
        <w:r w:rsidR="00FA225A" w:rsidRPr="00267903">
          <w:rPr>
            <w:rFonts w:eastAsia="Roboto"/>
            <w:i/>
            <w:color w:val="000000"/>
            <w:highlight w:val="white"/>
          </w:rPr>
          <w:t>Prog</w:t>
        </w:r>
        <w:proofErr w:type="spellEnd"/>
        <w:r w:rsidR="00FA225A" w:rsidRPr="00267903">
          <w:rPr>
            <w:rFonts w:eastAsia="Roboto"/>
            <w:i/>
            <w:color w:val="000000"/>
            <w:highlight w:val="white"/>
          </w:rPr>
          <w:t>. Ser.</w:t>
        </w:r>
      </w:hyperlink>
      <w:hyperlink r:id="rId390">
        <w:r w:rsidR="00FA225A" w:rsidRPr="00267903">
          <w:rPr>
            <w:rFonts w:eastAsia="Roboto"/>
            <w:color w:val="000000"/>
            <w:highlight w:val="white"/>
          </w:rPr>
          <w:t xml:space="preserve"> 373, 203–217.</w:t>
        </w:r>
      </w:hyperlink>
    </w:p>
    <w:p w14:paraId="784246B3"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91">
        <w:proofErr w:type="spellStart"/>
        <w:r w:rsidR="00FA225A" w:rsidRPr="00267903">
          <w:rPr>
            <w:rFonts w:eastAsia="Roboto"/>
            <w:color w:val="000000"/>
            <w:highlight w:val="white"/>
          </w:rPr>
          <w:t>Pörtner</w:t>
        </w:r>
        <w:proofErr w:type="spellEnd"/>
        <w:r w:rsidR="00FA225A" w:rsidRPr="00267903">
          <w:rPr>
            <w:rFonts w:eastAsia="Roboto"/>
            <w:color w:val="000000"/>
            <w:highlight w:val="white"/>
          </w:rPr>
          <w:t xml:space="preserve">, H.-O. (2010). Oxygen- and capacity-limitation of thermal tolerance: a matrix for integrating climate-related stressor effects in marine ecosystems. </w:t>
        </w:r>
      </w:hyperlink>
      <w:hyperlink r:id="rId392">
        <w:r w:rsidR="00FA225A" w:rsidRPr="00267903">
          <w:rPr>
            <w:rFonts w:eastAsia="Roboto"/>
            <w:i/>
            <w:color w:val="000000"/>
            <w:highlight w:val="white"/>
          </w:rPr>
          <w:t>J. Exp. Biol.</w:t>
        </w:r>
      </w:hyperlink>
      <w:hyperlink r:id="rId393">
        <w:r w:rsidR="00FA225A" w:rsidRPr="00267903">
          <w:rPr>
            <w:rFonts w:eastAsia="Roboto"/>
            <w:color w:val="000000"/>
            <w:highlight w:val="white"/>
          </w:rPr>
          <w:t xml:space="preserve"> 213, 881–893.</w:t>
        </w:r>
      </w:hyperlink>
    </w:p>
    <w:p w14:paraId="219F323F"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94">
        <w:r w:rsidR="00FA225A" w:rsidRPr="00267903">
          <w:rPr>
            <w:rFonts w:eastAsia="Roboto"/>
            <w:color w:val="000000"/>
            <w:highlight w:val="white"/>
          </w:rPr>
          <w:t xml:space="preserve">Punt, A. E., Foy, R. J., Dalton, M. G., Long, W. C., and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K. M. (2015). Effects of long-term exposure to ocean acidification conditions on future southern Tanner crab (</w:t>
        </w:r>
        <w:proofErr w:type="spellStart"/>
        <w:r w:rsidR="00FA225A" w:rsidRPr="00267903">
          <w:rPr>
            <w:rFonts w:eastAsia="Roboto"/>
            <w:color w:val="000000"/>
            <w:highlight w:val="white"/>
          </w:rPr>
          <w:t>Chionoecetes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bairdi</w:t>
        </w:r>
        <w:proofErr w:type="spellEnd"/>
        <w:r w:rsidR="00FA225A" w:rsidRPr="00267903">
          <w:rPr>
            <w:rFonts w:eastAsia="Roboto"/>
            <w:color w:val="000000"/>
            <w:highlight w:val="white"/>
          </w:rPr>
          <w:t xml:space="preserve">) fisheries management. </w:t>
        </w:r>
      </w:hyperlink>
      <w:hyperlink r:id="rId395">
        <w:r w:rsidR="00FA225A" w:rsidRPr="00267903">
          <w:rPr>
            <w:rFonts w:eastAsia="Roboto"/>
            <w:i/>
            <w:color w:val="000000"/>
            <w:highlight w:val="white"/>
          </w:rPr>
          <w:t>ICES J. Mar. Sci.</w:t>
        </w:r>
      </w:hyperlink>
      <w:hyperlink r:id="rId396">
        <w:r w:rsidR="00FA225A" w:rsidRPr="00267903">
          <w:rPr>
            <w:rFonts w:eastAsia="Roboto"/>
            <w:color w:val="000000"/>
            <w:highlight w:val="white"/>
          </w:rPr>
          <w:t xml:space="preserve"> 73, 849–864.</w:t>
        </w:r>
      </w:hyperlink>
    </w:p>
    <w:p w14:paraId="7357600B"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397">
        <w:r w:rsidR="00FA225A" w:rsidRPr="00267903">
          <w:rPr>
            <w:rFonts w:eastAsia="Roboto"/>
            <w:color w:val="000000"/>
            <w:highlight w:val="white"/>
          </w:rPr>
          <w:t xml:space="preserve">Punt, A. E., </w:t>
        </w:r>
        <w:proofErr w:type="spellStart"/>
        <w:r w:rsidR="00FA225A" w:rsidRPr="00267903">
          <w:rPr>
            <w:rFonts w:eastAsia="Roboto"/>
            <w:color w:val="000000"/>
            <w:highlight w:val="white"/>
          </w:rPr>
          <w:t>Poljak</w:t>
        </w:r>
        <w:proofErr w:type="spellEnd"/>
        <w:r w:rsidR="00FA225A" w:rsidRPr="00267903">
          <w:rPr>
            <w:rFonts w:eastAsia="Roboto"/>
            <w:color w:val="000000"/>
            <w:highlight w:val="white"/>
          </w:rPr>
          <w:t xml:space="preserve">, D., Dalton, M. G., and Foy, R. J. (2014). Evaluating the impact of ocean acidification on fishery yields and profits: The example of red king crab in Bristol Bay. </w:t>
        </w:r>
      </w:hyperlink>
      <w:hyperlink r:id="rId398">
        <w:r w:rsidR="00FA225A" w:rsidRPr="00267903">
          <w:rPr>
            <w:rFonts w:eastAsia="Roboto"/>
            <w:i/>
            <w:color w:val="000000"/>
            <w:highlight w:val="white"/>
          </w:rPr>
          <w:t>Ecol. Modell.</w:t>
        </w:r>
      </w:hyperlink>
      <w:hyperlink r:id="rId399">
        <w:r w:rsidR="00FA225A" w:rsidRPr="00267903">
          <w:rPr>
            <w:rFonts w:eastAsia="Roboto"/>
            <w:color w:val="000000"/>
            <w:highlight w:val="white"/>
          </w:rPr>
          <w:t xml:space="preserve"> 285, 39–53.</w:t>
        </w:r>
      </w:hyperlink>
    </w:p>
    <w:p w14:paraId="7A0C78EF"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00">
        <w:proofErr w:type="spellStart"/>
        <w:r w:rsidR="00FA225A" w:rsidRPr="00267903">
          <w:rPr>
            <w:rFonts w:eastAsia="Roboto"/>
            <w:color w:val="000000"/>
            <w:highlight w:val="white"/>
          </w:rPr>
          <w:t>Rato</w:t>
        </w:r>
        <w:proofErr w:type="spellEnd"/>
        <w:r w:rsidR="00FA225A" w:rsidRPr="00267903">
          <w:rPr>
            <w:rFonts w:eastAsia="Roboto"/>
            <w:color w:val="000000"/>
            <w:highlight w:val="white"/>
          </w:rPr>
          <w:t xml:space="preserve">, L. D., </w:t>
        </w:r>
        <w:proofErr w:type="spellStart"/>
        <w:r w:rsidR="00FA225A" w:rsidRPr="00267903">
          <w:rPr>
            <w:rFonts w:eastAsia="Roboto"/>
            <w:color w:val="000000"/>
            <w:highlight w:val="white"/>
          </w:rPr>
          <w:t>Novais</w:t>
        </w:r>
        <w:proofErr w:type="spellEnd"/>
        <w:r w:rsidR="00FA225A" w:rsidRPr="00267903">
          <w:rPr>
            <w:rFonts w:eastAsia="Roboto"/>
            <w:color w:val="000000"/>
            <w:highlight w:val="white"/>
          </w:rPr>
          <w:t xml:space="preserve">, S. C., </w:t>
        </w:r>
        <w:proofErr w:type="spellStart"/>
        <w:r w:rsidR="00FA225A" w:rsidRPr="00267903">
          <w:rPr>
            <w:rFonts w:eastAsia="Roboto"/>
            <w:color w:val="000000"/>
            <w:highlight w:val="white"/>
          </w:rPr>
          <w:t>Lemos</w:t>
        </w:r>
        <w:proofErr w:type="spellEnd"/>
        <w:r w:rsidR="00FA225A" w:rsidRPr="00267903">
          <w:rPr>
            <w:rFonts w:eastAsia="Roboto"/>
            <w:color w:val="000000"/>
            <w:highlight w:val="white"/>
          </w:rPr>
          <w:t xml:space="preserve">, M. F. L., Alves, L. M. F., and Leandro, S. M. (2017). </w:t>
        </w:r>
        <w:proofErr w:type="spellStart"/>
        <w:r w:rsidR="00FA225A" w:rsidRPr="00267903">
          <w:rPr>
            <w:rFonts w:eastAsia="Roboto"/>
            <w:color w:val="000000"/>
            <w:highlight w:val="white"/>
          </w:rPr>
          <w:t>Homarus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lastRenderedPageBreak/>
          <w:t>gammarus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Crustacea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Decapoda</w:t>
        </w:r>
        <w:proofErr w:type="spellEnd"/>
        <w:r w:rsidR="00FA225A" w:rsidRPr="00267903">
          <w:rPr>
            <w:rFonts w:eastAsia="Roboto"/>
            <w:color w:val="000000"/>
            <w:highlight w:val="white"/>
          </w:rPr>
          <w:t xml:space="preserve">) larvae under an ocean acidification scenario: responses across different levels of biological organization. </w:t>
        </w:r>
      </w:hyperlink>
      <w:hyperlink r:id="rId401">
        <w:r w:rsidR="00FA225A" w:rsidRPr="00267903">
          <w:rPr>
            <w:rFonts w:eastAsia="Roboto"/>
            <w:i/>
            <w:color w:val="000000"/>
            <w:highlight w:val="white"/>
          </w:rPr>
          <w:t xml:space="preserve">Comp. </w:t>
        </w:r>
        <w:proofErr w:type="spellStart"/>
        <w:r w:rsidR="00FA225A" w:rsidRPr="00267903">
          <w:rPr>
            <w:rFonts w:eastAsia="Roboto"/>
            <w:i/>
            <w:color w:val="000000"/>
            <w:highlight w:val="white"/>
          </w:rPr>
          <w:t>Biochem</w:t>
        </w:r>
        <w:proofErr w:type="spellEnd"/>
        <w:r w:rsidR="00FA225A" w:rsidRPr="00267903">
          <w:rPr>
            <w:rFonts w:eastAsia="Roboto"/>
            <w:i/>
            <w:color w:val="000000"/>
            <w:highlight w:val="white"/>
          </w:rPr>
          <w:t xml:space="preserve">. Physiol. C. </w:t>
        </w:r>
        <w:proofErr w:type="spellStart"/>
        <w:r w:rsidR="00FA225A" w:rsidRPr="00267903">
          <w:rPr>
            <w:rFonts w:eastAsia="Roboto"/>
            <w:i/>
            <w:color w:val="000000"/>
            <w:highlight w:val="white"/>
          </w:rPr>
          <w:t>Toxicol</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Pharmacol</w:t>
        </w:r>
        <w:proofErr w:type="spellEnd"/>
        <w:r w:rsidR="00FA225A" w:rsidRPr="00267903">
          <w:rPr>
            <w:rFonts w:eastAsia="Roboto"/>
            <w:i/>
            <w:color w:val="000000"/>
            <w:highlight w:val="white"/>
          </w:rPr>
          <w:t>.</w:t>
        </w:r>
      </w:hyperlink>
      <w:hyperlink r:id="rId402">
        <w:r w:rsidR="00FA225A" w:rsidRPr="00267903">
          <w:rPr>
            <w:rFonts w:eastAsia="Roboto"/>
            <w:color w:val="000000"/>
            <w:highlight w:val="white"/>
          </w:rPr>
          <w:t xml:space="preserve"> 203, 29–38.</w:t>
        </w:r>
      </w:hyperlink>
    </w:p>
    <w:p w14:paraId="4B885B3D"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03">
        <w:r w:rsidR="00FA225A" w:rsidRPr="00267903">
          <w:rPr>
            <w:rFonts w:eastAsia="Roboto"/>
            <w:color w:val="000000"/>
            <w:highlight w:val="white"/>
          </w:rPr>
          <w:t xml:space="preserve">Reed George F., Lynn Freyja, and Meade Bruce D. (2003). Use of Coefficient of Variation in Assessing Variability of Quantitative Assays. </w:t>
        </w:r>
      </w:hyperlink>
      <w:hyperlink r:id="rId404">
        <w:proofErr w:type="spellStart"/>
        <w:r w:rsidR="00FA225A" w:rsidRPr="00267903">
          <w:rPr>
            <w:rFonts w:eastAsia="Roboto"/>
            <w:i/>
            <w:color w:val="000000"/>
            <w:highlight w:val="white"/>
          </w:rPr>
          <w:t>Clin</w:t>
        </w:r>
        <w:proofErr w:type="spellEnd"/>
        <w:r w:rsidR="00FA225A" w:rsidRPr="00267903">
          <w:rPr>
            <w:rFonts w:eastAsia="Roboto"/>
            <w:i/>
            <w:color w:val="000000"/>
            <w:highlight w:val="white"/>
          </w:rPr>
          <w:t xml:space="preserve">. Vaccine </w:t>
        </w:r>
        <w:proofErr w:type="spellStart"/>
        <w:r w:rsidR="00FA225A" w:rsidRPr="00267903">
          <w:rPr>
            <w:rFonts w:eastAsia="Roboto"/>
            <w:i/>
            <w:color w:val="000000"/>
            <w:highlight w:val="white"/>
          </w:rPr>
          <w:t>Immunol</w:t>
        </w:r>
        <w:proofErr w:type="spellEnd"/>
        <w:r w:rsidR="00FA225A" w:rsidRPr="00267903">
          <w:rPr>
            <w:rFonts w:eastAsia="Roboto"/>
            <w:i/>
            <w:color w:val="000000"/>
            <w:highlight w:val="white"/>
          </w:rPr>
          <w:t>.</w:t>
        </w:r>
      </w:hyperlink>
      <w:hyperlink r:id="rId405">
        <w:r w:rsidR="00FA225A" w:rsidRPr="00267903">
          <w:rPr>
            <w:rFonts w:eastAsia="Roboto"/>
            <w:color w:val="000000"/>
            <w:highlight w:val="white"/>
          </w:rPr>
          <w:t xml:space="preserve"> 10, 1162–1162.</w:t>
        </w:r>
      </w:hyperlink>
    </w:p>
    <w:p w14:paraId="49211B16"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06">
        <w:proofErr w:type="spellStart"/>
        <w:r w:rsidR="00FA225A" w:rsidRPr="00267903">
          <w:rPr>
            <w:rFonts w:eastAsia="Roboto"/>
            <w:color w:val="000000"/>
            <w:highlight w:val="white"/>
          </w:rPr>
          <w:t>Ries</w:t>
        </w:r>
        <w:proofErr w:type="spellEnd"/>
        <w:r w:rsidR="00FA225A" w:rsidRPr="00267903">
          <w:rPr>
            <w:rFonts w:eastAsia="Roboto"/>
            <w:color w:val="000000"/>
            <w:highlight w:val="white"/>
          </w:rPr>
          <w:t xml:space="preserve">, J. B., Cohen, A. L., and McCorkle, D. C. (2009). Marine </w:t>
        </w:r>
        <w:proofErr w:type="spellStart"/>
        <w:proofErr w:type="gramStart"/>
        <w:r w:rsidR="00FA225A" w:rsidRPr="00267903">
          <w:rPr>
            <w:rFonts w:eastAsia="Roboto"/>
            <w:color w:val="000000"/>
            <w:highlight w:val="white"/>
          </w:rPr>
          <w:t>calcifiers</w:t>
        </w:r>
        <w:proofErr w:type="spellEnd"/>
        <w:proofErr w:type="gramEnd"/>
        <w:r w:rsidR="00FA225A" w:rsidRPr="00267903">
          <w:rPr>
            <w:rFonts w:eastAsia="Roboto"/>
            <w:color w:val="000000"/>
            <w:highlight w:val="white"/>
          </w:rPr>
          <w:t xml:space="preserve"> exhibit mixed responses to CO2-induced ocean acidification. </w:t>
        </w:r>
      </w:hyperlink>
      <w:hyperlink r:id="rId407">
        <w:r w:rsidR="00FA225A" w:rsidRPr="00267903">
          <w:rPr>
            <w:rFonts w:eastAsia="Roboto"/>
            <w:i/>
            <w:color w:val="000000"/>
            <w:highlight w:val="white"/>
          </w:rPr>
          <w:t>Geology</w:t>
        </w:r>
      </w:hyperlink>
      <w:hyperlink r:id="rId408">
        <w:r w:rsidR="00FA225A" w:rsidRPr="00267903">
          <w:rPr>
            <w:rFonts w:eastAsia="Roboto"/>
            <w:color w:val="000000"/>
            <w:highlight w:val="white"/>
          </w:rPr>
          <w:t xml:space="preserve"> 37, 1131–1134.</w:t>
        </w:r>
      </w:hyperlink>
    </w:p>
    <w:p w14:paraId="1618F25D"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09">
        <w:r w:rsidR="00FA225A" w:rsidRPr="00267903">
          <w:rPr>
            <w:rFonts w:eastAsia="Roboto"/>
            <w:color w:val="000000"/>
            <w:highlight w:val="white"/>
          </w:rPr>
          <w:t xml:space="preserve">Rivera-Ingraham, G. A., and </w:t>
        </w:r>
        <w:proofErr w:type="spellStart"/>
        <w:r w:rsidR="00FA225A" w:rsidRPr="00267903">
          <w:rPr>
            <w:rFonts w:eastAsia="Roboto"/>
            <w:color w:val="000000"/>
            <w:highlight w:val="white"/>
          </w:rPr>
          <w:t>Lignot</w:t>
        </w:r>
        <w:proofErr w:type="spellEnd"/>
        <w:r w:rsidR="00FA225A" w:rsidRPr="00267903">
          <w:rPr>
            <w:rFonts w:eastAsia="Roboto"/>
            <w:color w:val="000000"/>
            <w:highlight w:val="white"/>
          </w:rPr>
          <w:t xml:space="preserve">, J.-H. (2017). Osmoregulation, bioenergetics and oxidative stress in coastal marine invertebrates: raising the questions for future research. </w:t>
        </w:r>
      </w:hyperlink>
      <w:hyperlink r:id="rId410">
        <w:r w:rsidR="00FA225A" w:rsidRPr="00267903">
          <w:rPr>
            <w:rFonts w:eastAsia="Roboto"/>
            <w:i/>
            <w:color w:val="000000"/>
            <w:highlight w:val="white"/>
          </w:rPr>
          <w:t>J. Exp. Biol.</w:t>
        </w:r>
      </w:hyperlink>
      <w:hyperlink r:id="rId411">
        <w:r w:rsidR="00FA225A" w:rsidRPr="00267903">
          <w:rPr>
            <w:rFonts w:eastAsia="Roboto"/>
            <w:color w:val="000000"/>
            <w:highlight w:val="white"/>
          </w:rPr>
          <w:t xml:space="preserve"> 220, 1749–1760.</w:t>
        </w:r>
      </w:hyperlink>
    </w:p>
    <w:p w14:paraId="56168551"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12">
        <w:proofErr w:type="spellStart"/>
        <w:r w:rsidR="00FA225A" w:rsidRPr="00267903">
          <w:rPr>
            <w:rFonts w:eastAsia="Roboto"/>
            <w:color w:val="000000"/>
            <w:highlight w:val="white"/>
          </w:rPr>
          <w:t>Roggatz</w:t>
        </w:r>
        <w:proofErr w:type="spellEnd"/>
        <w:r w:rsidR="00FA225A" w:rsidRPr="00267903">
          <w:rPr>
            <w:rFonts w:eastAsia="Roboto"/>
            <w:color w:val="000000"/>
            <w:highlight w:val="white"/>
          </w:rPr>
          <w:t xml:space="preserve">, C. C., </w:t>
        </w:r>
        <w:proofErr w:type="spellStart"/>
        <w:r w:rsidR="00FA225A" w:rsidRPr="00267903">
          <w:rPr>
            <w:rFonts w:eastAsia="Roboto"/>
            <w:color w:val="000000"/>
            <w:highlight w:val="white"/>
          </w:rPr>
          <w:t>Lorch</w:t>
        </w:r>
        <w:proofErr w:type="spellEnd"/>
        <w:r w:rsidR="00FA225A" w:rsidRPr="00267903">
          <w:rPr>
            <w:rFonts w:eastAsia="Roboto"/>
            <w:color w:val="000000"/>
            <w:highlight w:val="white"/>
          </w:rPr>
          <w:t xml:space="preserve">, M., </w:t>
        </w:r>
        <w:proofErr w:type="spellStart"/>
        <w:r w:rsidR="00FA225A" w:rsidRPr="00267903">
          <w:rPr>
            <w:rFonts w:eastAsia="Roboto"/>
            <w:color w:val="000000"/>
            <w:highlight w:val="white"/>
          </w:rPr>
          <w:t>Hardege</w:t>
        </w:r>
        <w:proofErr w:type="spellEnd"/>
        <w:r w:rsidR="00FA225A" w:rsidRPr="00267903">
          <w:rPr>
            <w:rFonts w:eastAsia="Roboto"/>
            <w:color w:val="000000"/>
            <w:highlight w:val="white"/>
          </w:rPr>
          <w:t xml:space="preserve">, J. D., and Benoit, D. M. (2016). Ocean acidification affects marine chemical communication by changing structure and function of peptide </w:t>
        </w:r>
        <w:proofErr w:type="spellStart"/>
        <w:r w:rsidR="00FA225A" w:rsidRPr="00267903">
          <w:rPr>
            <w:rFonts w:eastAsia="Roboto"/>
            <w:color w:val="000000"/>
            <w:highlight w:val="white"/>
          </w:rPr>
          <w:t>signalling</w:t>
        </w:r>
        <w:proofErr w:type="spellEnd"/>
        <w:r w:rsidR="00FA225A" w:rsidRPr="00267903">
          <w:rPr>
            <w:rFonts w:eastAsia="Roboto"/>
            <w:color w:val="000000"/>
            <w:highlight w:val="white"/>
          </w:rPr>
          <w:t xml:space="preserve"> molecules. </w:t>
        </w:r>
      </w:hyperlink>
      <w:hyperlink r:id="rId413">
        <w:r w:rsidR="00FA225A" w:rsidRPr="00267903">
          <w:rPr>
            <w:rFonts w:eastAsia="Roboto"/>
            <w:i/>
            <w:color w:val="000000"/>
            <w:highlight w:val="white"/>
          </w:rPr>
          <w:t>Glob. Chang. Biol.</w:t>
        </w:r>
      </w:hyperlink>
      <w:hyperlink r:id="rId414">
        <w:r w:rsidR="00FA225A" w:rsidRPr="00267903">
          <w:rPr>
            <w:rFonts w:eastAsia="Roboto"/>
            <w:color w:val="000000"/>
            <w:highlight w:val="white"/>
          </w:rPr>
          <w:t xml:space="preserve"> 22, 3914–3926.</w:t>
        </w:r>
      </w:hyperlink>
    </w:p>
    <w:p w14:paraId="390562B9"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15">
        <w:proofErr w:type="spellStart"/>
        <w:r w:rsidR="00FA225A" w:rsidRPr="00267903">
          <w:rPr>
            <w:rFonts w:eastAsia="Roboto"/>
            <w:color w:val="000000"/>
            <w:highlight w:val="white"/>
          </w:rPr>
          <w:t>Rollmann</w:t>
        </w:r>
        <w:proofErr w:type="spellEnd"/>
        <w:r w:rsidR="00FA225A" w:rsidRPr="00267903">
          <w:rPr>
            <w:rFonts w:eastAsia="Roboto"/>
            <w:color w:val="000000"/>
            <w:highlight w:val="white"/>
          </w:rPr>
          <w:t xml:space="preserve">, S. M., Mackay, T. F. C., and </w:t>
        </w:r>
        <w:proofErr w:type="spellStart"/>
        <w:r w:rsidR="00FA225A" w:rsidRPr="00267903">
          <w:rPr>
            <w:rFonts w:eastAsia="Roboto"/>
            <w:color w:val="000000"/>
            <w:highlight w:val="white"/>
          </w:rPr>
          <w:t>Anholt</w:t>
        </w:r>
        <w:proofErr w:type="spellEnd"/>
        <w:r w:rsidR="00FA225A" w:rsidRPr="00267903">
          <w:rPr>
            <w:rFonts w:eastAsia="Roboto"/>
            <w:color w:val="000000"/>
            <w:highlight w:val="white"/>
          </w:rPr>
          <w:t xml:space="preserve">, R. R. H. (2005). Pinocchio, a novel protein expressed in the antenna, contributes to olfactory behavior in Drosophila melanogaster. </w:t>
        </w:r>
      </w:hyperlink>
      <w:hyperlink r:id="rId416">
        <w:r w:rsidR="00FA225A" w:rsidRPr="00267903">
          <w:rPr>
            <w:rFonts w:eastAsia="Roboto"/>
            <w:i/>
            <w:color w:val="000000"/>
            <w:highlight w:val="white"/>
          </w:rPr>
          <w:t xml:space="preserve">J. </w:t>
        </w:r>
        <w:proofErr w:type="spellStart"/>
        <w:r w:rsidR="00FA225A" w:rsidRPr="00267903">
          <w:rPr>
            <w:rFonts w:eastAsia="Roboto"/>
            <w:i/>
            <w:color w:val="000000"/>
            <w:highlight w:val="white"/>
          </w:rPr>
          <w:t>Neurobiol</w:t>
        </w:r>
        <w:proofErr w:type="spellEnd"/>
        <w:r w:rsidR="00FA225A" w:rsidRPr="00267903">
          <w:rPr>
            <w:rFonts w:eastAsia="Roboto"/>
            <w:i/>
            <w:color w:val="000000"/>
            <w:highlight w:val="white"/>
          </w:rPr>
          <w:t>.</w:t>
        </w:r>
      </w:hyperlink>
      <w:hyperlink r:id="rId417">
        <w:r w:rsidR="00FA225A" w:rsidRPr="00267903">
          <w:rPr>
            <w:rFonts w:eastAsia="Roboto"/>
            <w:color w:val="000000"/>
            <w:highlight w:val="white"/>
          </w:rPr>
          <w:t xml:space="preserve"> 63, 146–158.</w:t>
        </w:r>
      </w:hyperlink>
    </w:p>
    <w:p w14:paraId="1EA91512"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18">
        <w:r w:rsidR="00FA225A" w:rsidRPr="00267903">
          <w:rPr>
            <w:rFonts w:eastAsia="Roboto"/>
            <w:color w:val="000000"/>
            <w:highlight w:val="white"/>
          </w:rPr>
          <w:t xml:space="preserve">Sanford, E., Gaylord, B., Hettinger, A., Lenz, E. A., Meyer, K., and Hill, T. M. (2014). Ocean acidification increases the vulnerability of native oysters to predation by invasive snails. </w:t>
        </w:r>
      </w:hyperlink>
      <w:hyperlink r:id="rId419">
        <w:r w:rsidR="00FA225A" w:rsidRPr="00267903">
          <w:rPr>
            <w:rFonts w:eastAsia="Roboto"/>
            <w:i/>
            <w:color w:val="000000"/>
            <w:highlight w:val="white"/>
          </w:rPr>
          <w:t>Proc. Biol. Sci.</w:t>
        </w:r>
      </w:hyperlink>
      <w:hyperlink r:id="rId420">
        <w:r w:rsidR="00FA225A" w:rsidRPr="00267903">
          <w:rPr>
            <w:rFonts w:eastAsia="Roboto"/>
            <w:color w:val="000000"/>
            <w:highlight w:val="white"/>
          </w:rPr>
          <w:t xml:space="preserve"> 281, 20132681.</w:t>
        </w:r>
      </w:hyperlink>
    </w:p>
    <w:p w14:paraId="579A206A"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21">
        <w:proofErr w:type="spellStart"/>
        <w:r w:rsidR="00FA225A" w:rsidRPr="00267903">
          <w:rPr>
            <w:rFonts w:eastAsia="Roboto"/>
            <w:color w:val="000000"/>
            <w:highlight w:val="white"/>
          </w:rPr>
          <w:t>Seear</w:t>
        </w:r>
        <w:proofErr w:type="spellEnd"/>
        <w:r w:rsidR="00FA225A" w:rsidRPr="00267903">
          <w:rPr>
            <w:rFonts w:eastAsia="Roboto"/>
            <w:color w:val="000000"/>
            <w:highlight w:val="white"/>
          </w:rPr>
          <w:t xml:space="preserve">, P. J., </w:t>
        </w:r>
        <w:proofErr w:type="spellStart"/>
        <w:r w:rsidR="00FA225A" w:rsidRPr="00267903">
          <w:rPr>
            <w:rFonts w:eastAsia="Roboto"/>
            <w:color w:val="000000"/>
            <w:highlight w:val="white"/>
          </w:rPr>
          <w:t>Tarling</w:t>
        </w:r>
        <w:proofErr w:type="spellEnd"/>
        <w:r w:rsidR="00FA225A" w:rsidRPr="00267903">
          <w:rPr>
            <w:rFonts w:eastAsia="Roboto"/>
            <w:color w:val="000000"/>
            <w:highlight w:val="white"/>
          </w:rPr>
          <w:t>, G. A., Burns, G., Goodall-</w:t>
        </w:r>
        <w:proofErr w:type="spellStart"/>
        <w:r w:rsidR="00FA225A" w:rsidRPr="00267903">
          <w:rPr>
            <w:rFonts w:eastAsia="Roboto"/>
            <w:color w:val="000000"/>
            <w:highlight w:val="white"/>
          </w:rPr>
          <w:t>Copestake</w:t>
        </w:r>
        <w:proofErr w:type="spellEnd"/>
        <w:r w:rsidR="00FA225A" w:rsidRPr="00267903">
          <w:rPr>
            <w:rFonts w:eastAsia="Roboto"/>
            <w:color w:val="000000"/>
            <w:highlight w:val="white"/>
          </w:rPr>
          <w:t xml:space="preserve">, W. P., </w:t>
        </w:r>
        <w:proofErr w:type="spellStart"/>
        <w:r w:rsidR="00FA225A" w:rsidRPr="00267903">
          <w:rPr>
            <w:rFonts w:eastAsia="Roboto"/>
            <w:color w:val="000000"/>
            <w:highlight w:val="white"/>
          </w:rPr>
          <w:t>Gaten</w:t>
        </w:r>
        <w:proofErr w:type="spellEnd"/>
        <w:r w:rsidR="00FA225A" w:rsidRPr="00267903">
          <w:rPr>
            <w:rFonts w:eastAsia="Roboto"/>
            <w:color w:val="000000"/>
            <w:highlight w:val="white"/>
          </w:rPr>
          <w:t xml:space="preserve">, E., </w:t>
        </w:r>
        <w:proofErr w:type="spellStart"/>
        <w:r w:rsidR="00FA225A" w:rsidRPr="00267903">
          <w:rPr>
            <w:rFonts w:eastAsia="Roboto"/>
            <w:color w:val="000000"/>
            <w:highlight w:val="white"/>
          </w:rPr>
          <w:t>Ozkaya</w:t>
        </w:r>
        <w:proofErr w:type="spellEnd"/>
        <w:r w:rsidR="00FA225A" w:rsidRPr="00267903">
          <w:rPr>
            <w:rFonts w:eastAsia="Roboto"/>
            <w:color w:val="000000"/>
            <w:highlight w:val="white"/>
          </w:rPr>
          <w:t xml:space="preserve">, O., et al. (2010). Differential gene expression during the </w:t>
        </w:r>
        <w:proofErr w:type="spellStart"/>
        <w:r w:rsidR="00FA225A" w:rsidRPr="00267903">
          <w:rPr>
            <w:rFonts w:eastAsia="Roboto"/>
            <w:color w:val="000000"/>
            <w:highlight w:val="white"/>
          </w:rPr>
          <w:t>moult</w:t>
        </w:r>
        <w:proofErr w:type="spellEnd"/>
        <w:r w:rsidR="00FA225A" w:rsidRPr="00267903">
          <w:rPr>
            <w:rFonts w:eastAsia="Roboto"/>
            <w:color w:val="000000"/>
            <w:highlight w:val="white"/>
          </w:rPr>
          <w:t xml:space="preserve"> cycle of Antarctic krill (</w:t>
        </w:r>
        <w:proofErr w:type="spellStart"/>
        <w:r w:rsidR="00FA225A" w:rsidRPr="00267903">
          <w:rPr>
            <w:rFonts w:eastAsia="Roboto"/>
            <w:color w:val="000000"/>
            <w:highlight w:val="white"/>
          </w:rPr>
          <w:t>Euphausia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superba</w:t>
        </w:r>
        <w:proofErr w:type="spellEnd"/>
        <w:r w:rsidR="00FA225A" w:rsidRPr="00267903">
          <w:rPr>
            <w:rFonts w:eastAsia="Roboto"/>
            <w:color w:val="000000"/>
            <w:highlight w:val="white"/>
          </w:rPr>
          <w:t xml:space="preserve">). </w:t>
        </w:r>
      </w:hyperlink>
      <w:hyperlink r:id="rId422">
        <w:r w:rsidR="00FA225A" w:rsidRPr="00267903">
          <w:rPr>
            <w:rFonts w:eastAsia="Roboto"/>
            <w:i/>
            <w:color w:val="000000"/>
            <w:highlight w:val="white"/>
          </w:rPr>
          <w:t>BMC Genomics</w:t>
        </w:r>
      </w:hyperlink>
      <w:hyperlink r:id="rId423">
        <w:r w:rsidR="00FA225A" w:rsidRPr="00267903">
          <w:rPr>
            <w:rFonts w:eastAsia="Roboto"/>
            <w:color w:val="000000"/>
            <w:highlight w:val="white"/>
          </w:rPr>
          <w:t xml:space="preserve"> 11, 582.</w:t>
        </w:r>
      </w:hyperlink>
    </w:p>
    <w:p w14:paraId="4EDA6A48"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24">
        <w:r w:rsidR="00FA225A" w:rsidRPr="00267903">
          <w:rPr>
            <w:rFonts w:eastAsia="Roboto"/>
            <w:color w:val="000000"/>
            <w:highlight w:val="white"/>
          </w:rPr>
          <w:t xml:space="preserve">Sherman, B. T., </w:t>
        </w:r>
        <w:proofErr w:type="spellStart"/>
        <w:r w:rsidR="00FA225A" w:rsidRPr="00267903">
          <w:rPr>
            <w:rFonts w:eastAsia="Roboto"/>
            <w:color w:val="000000"/>
            <w:highlight w:val="white"/>
          </w:rPr>
          <w:t>Hao</w:t>
        </w:r>
        <w:proofErr w:type="spellEnd"/>
        <w:r w:rsidR="00FA225A" w:rsidRPr="00267903">
          <w:rPr>
            <w:rFonts w:eastAsia="Roboto"/>
            <w:color w:val="000000"/>
            <w:highlight w:val="white"/>
          </w:rPr>
          <w:t xml:space="preserve">, M., </w:t>
        </w:r>
        <w:proofErr w:type="spellStart"/>
        <w:r w:rsidR="00FA225A" w:rsidRPr="00267903">
          <w:rPr>
            <w:rFonts w:eastAsia="Roboto"/>
            <w:color w:val="000000"/>
            <w:highlight w:val="white"/>
          </w:rPr>
          <w:t>Qiu</w:t>
        </w:r>
        <w:proofErr w:type="spellEnd"/>
        <w:r w:rsidR="00FA225A" w:rsidRPr="00267903">
          <w:rPr>
            <w:rFonts w:eastAsia="Roboto"/>
            <w:color w:val="000000"/>
            <w:highlight w:val="white"/>
          </w:rPr>
          <w:t xml:space="preserve">, J., Jiao, X., </w:t>
        </w:r>
        <w:proofErr w:type="spellStart"/>
        <w:r w:rsidR="00FA225A" w:rsidRPr="00267903">
          <w:rPr>
            <w:rFonts w:eastAsia="Roboto"/>
            <w:color w:val="000000"/>
            <w:highlight w:val="white"/>
          </w:rPr>
          <w:t>Baseler</w:t>
        </w:r>
        <w:proofErr w:type="spellEnd"/>
        <w:r w:rsidR="00FA225A" w:rsidRPr="00267903">
          <w:rPr>
            <w:rFonts w:eastAsia="Roboto"/>
            <w:color w:val="000000"/>
            <w:highlight w:val="white"/>
          </w:rPr>
          <w:t xml:space="preserve">, M. W., Lane, H. C., et al. (2022). DAVID: a web server for functional enrichment analysis and functional annotation of gene lists (2021 update). </w:t>
        </w:r>
      </w:hyperlink>
      <w:hyperlink r:id="rId425">
        <w:r w:rsidR="00FA225A" w:rsidRPr="00267903">
          <w:rPr>
            <w:rFonts w:eastAsia="Roboto"/>
            <w:i/>
            <w:color w:val="000000"/>
            <w:highlight w:val="white"/>
          </w:rPr>
          <w:t>Nucleic Acids Res.</w:t>
        </w:r>
      </w:hyperlink>
      <w:hyperlink r:id="rId426">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427">
        <w:r w:rsidR="00FA225A" w:rsidRPr="00267903">
          <w:rPr>
            <w:rFonts w:eastAsia="Roboto"/>
            <w:color w:val="000000"/>
            <w:highlight w:val="white"/>
          </w:rPr>
          <w:t>10.1093/</w:t>
        </w:r>
        <w:proofErr w:type="spellStart"/>
        <w:r w:rsidR="00FA225A" w:rsidRPr="00267903">
          <w:rPr>
            <w:rFonts w:eastAsia="Roboto"/>
            <w:color w:val="000000"/>
            <w:highlight w:val="white"/>
          </w:rPr>
          <w:t>nar</w:t>
        </w:r>
        <w:proofErr w:type="spellEnd"/>
        <w:r w:rsidR="00FA225A" w:rsidRPr="00267903">
          <w:rPr>
            <w:rFonts w:eastAsia="Roboto"/>
            <w:color w:val="000000"/>
            <w:highlight w:val="white"/>
          </w:rPr>
          <w:t>/gkac194</w:t>
        </w:r>
      </w:hyperlink>
      <w:hyperlink r:id="rId428">
        <w:r w:rsidR="00FA225A" w:rsidRPr="00267903">
          <w:rPr>
            <w:rFonts w:eastAsia="Roboto"/>
            <w:color w:val="000000"/>
            <w:highlight w:val="white"/>
          </w:rPr>
          <w:t>.</w:t>
        </w:r>
      </w:hyperlink>
    </w:p>
    <w:p w14:paraId="2C2C3BF3"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29">
        <w:r w:rsidR="00FA225A" w:rsidRPr="00267903">
          <w:rPr>
            <w:rFonts w:eastAsia="Roboto"/>
            <w:color w:val="000000"/>
            <w:highlight w:val="white"/>
          </w:rPr>
          <w:t xml:space="preserve">Shields, J. D. (2019). Climate change enhances disease processes in crustaceans: case studies in lobsters, crabs, and shrimps. </w:t>
        </w:r>
      </w:hyperlink>
      <w:hyperlink r:id="rId430">
        <w:r w:rsidR="00FA225A" w:rsidRPr="00267903">
          <w:rPr>
            <w:rFonts w:eastAsia="Roboto"/>
            <w:i/>
            <w:color w:val="000000"/>
            <w:highlight w:val="white"/>
          </w:rPr>
          <w:t>J. Crustacean Biol.</w:t>
        </w:r>
      </w:hyperlink>
      <w:hyperlink r:id="rId431">
        <w:r w:rsidR="00FA225A" w:rsidRPr="00267903">
          <w:rPr>
            <w:rFonts w:eastAsia="Roboto"/>
            <w:color w:val="000000"/>
            <w:highlight w:val="white"/>
          </w:rPr>
          <w:t xml:space="preserve"> 39, 673–683.</w:t>
        </w:r>
      </w:hyperlink>
    </w:p>
    <w:p w14:paraId="3804B36B"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32">
        <w:r w:rsidR="00FA225A" w:rsidRPr="00267903">
          <w:rPr>
            <w:rFonts w:eastAsia="Roboto"/>
            <w:color w:val="000000"/>
            <w:highlight w:val="white"/>
          </w:rPr>
          <w:t xml:space="preserve">Siegel, K. R., Kaur, M., </w:t>
        </w:r>
        <w:proofErr w:type="spellStart"/>
        <w:r w:rsidR="00FA225A" w:rsidRPr="00267903">
          <w:rPr>
            <w:rFonts w:eastAsia="Roboto"/>
            <w:color w:val="000000"/>
            <w:highlight w:val="white"/>
          </w:rPr>
          <w:t>Grigal</w:t>
        </w:r>
        <w:proofErr w:type="spellEnd"/>
        <w:r w:rsidR="00FA225A" w:rsidRPr="00267903">
          <w:rPr>
            <w:rFonts w:eastAsia="Roboto"/>
            <w:color w:val="000000"/>
            <w:highlight w:val="white"/>
          </w:rPr>
          <w:t xml:space="preserve">, A. C., Metzler, R. A., and Dickinson, G. H. (2022). Meta-analysis suggests negative, but pCO2-specific, effects of ocean acidification on the structural and functional properties of crustacean biomaterials. </w:t>
        </w:r>
      </w:hyperlink>
      <w:hyperlink r:id="rId433">
        <w:r w:rsidR="00FA225A" w:rsidRPr="00267903">
          <w:rPr>
            <w:rFonts w:eastAsia="Roboto"/>
            <w:i/>
            <w:color w:val="000000"/>
            <w:highlight w:val="white"/>
          </w:rPr>
          <w:t xml:space="preserve">Ecol. </w:t>
        </w:r>
        <w:proofErr w:type="spellStart"/>
        <w:r w:rsidR="00FA225A" w:rsidRPr="00267903">
          <w:rPr>
            <w:rFonts w:eastAsia="Roboto"/>
            <w:i/>
            <w:color w:val="000000"/>
            <w:highlight w:val="white"/>
          </w:rPr>
          <w:t>Evol</w:t>
        </w:r>
        <w:proofErr w:type="spellEnd"/>
        <w:r w:rsidR="00FA225A" w:rsidRPr="00267903">
          <w:rPr>
            <w:rFonts w:eastAsia="Roboto"/>
            <w:i/>
            <w:color w:val="000000"/>
            <w:highlight w:val="white"/>
          </w:rPr>
          <w:t>.</w:t>
        </w:r>
      </w:hyperlink>
      <w:hyperlink r:id="rId434">
        <w:r w:rsidR="00FA225A" w:rsidRPr="00267903">
          <w:rPr>
            <w:rFonts w:eastAsia="Roboto"/>
            <w:color w:val="000000"/>
            <w:highlight w:val="white"/>
          </w:rPr>
          <w:t xml:space="preserve"> 12, e8922.</w:t>
        </w:r>
      </w:hyperlink>
    </w:p>
    <w:p w14:paraId="2763D70E"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35">
        <w:r w:rsidR="00FA225A" w:rsidRPr="00267903">
          <w:rPr>
            <w:rFonts w:eastAsia="Roboto"/>
            <w:color w:val="000000"/>
            <w:highlight w:val="white"/>
          </w:rPr>
          <w:t xml:space="preserve">Small, D., </w:t>
        </w:r>
        <w:proofErr w:type="spellStart"/>
        <w:r w:rsidR="00FA225A" w:rsidRPr="00267903">
          <w:rPr>
            <w:rFonts w:eastAsia="Roboto"/>
            <w:color w:val="000000"/>
            <w:highlight w:val="white"/>
          </w:rPr>
          <w:t>Calosi</w:t>
        </w:r>
        <w:proofErr w:type="spellEnd"/>
        <w:r w:rsidR="00FA225A" w:rsidRPr="00267903">
          <w:rPr>
            <w:rFonts w:eastAsia="Roboto"/>
            <w:color w:val="000000"/>
            <w:highlight w:val="white"/>
          </w:rPr>
          <w:t xml:space="preserve">, P., White, D., Spicer, J. I., and </w:t>
        </w:r>
        <w:proofErr w:type="spellStart"/>
        <w:r w:rsidR="00FA225A" w:rsidRPr="00267903">
          <w:rPr>
            <w:rFonts w:eastAsia="Roboto"/>
            <w:color w:val="000000"/>
            <w:highlight w:val="white"/>
          </w:rPr>
          <w:t>Widdicombe</w:t>
        </w:r>
        <w:proofErr w:type="spellEnd"/>
        <w:r w:rsidR="00FA225A" w:rsidRPr="00267903">
          <w:rPr>
            <w:rFonts w:eastAsia="Roboto"/>
            <w:color w:val="000000"/>
            <w:highlight w:val="white"/>
          </w:rPr>
          <w:t xml:space="preserve">, S. (2010). Impact of medium-term exposure to CO2 enriched seawater on the physiological functions of the velvet swimming crab </w:t>
        </w:r>
        <w:proofErr w:type="spellStart"/>
        <w:r w:rsidR="00FA225A" w:rsidRPr="00267903">
          <w:rPr>
            <w:rFonts w:eastAsia="Roboto"/>
            <w:color w:val="000000"/>
            <w:highlight w:val="white"/>
          </w:rPr>
          <w:t>Necora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puber</w:t>
        </w:r>
        <w:proofErr w:type="spellEnd"/>
        <w:r w:rsidR="00FA225A" w:rsidRPr="00267903">
          <w:rPr>
            <w:rFonts w:eastAsia="Roboto"/>
            <w:color w:val="000000"/>
            <w:highlight w:val="white"/>
          </w:rPr>
          <w:t xml:space="preserve">. </w:t>
        </w:r>
      </w:hyperlink>
      <w:hyperlink r:id="rId436">
        <w:proofErr w:type="spellStart"/>
        <w:r w:rsidR="00FA225A" w:rsidRPr="00267903">
          <w:rPr>
            <w:rFonts w:eastAsia="Roboto"/>
            <w:i/>
            <w:color w:val="000000"/>
            <w:highlight w:val="white"/>
          </w:rPr>
          <w:t>Aquat</w:t>
        </w:r>
        <w:proofErr w:type="spellEnd"/>
        <w:r w:rsidR="00FA225A" w:rsidRPr="00267903">
          <w:rPr>
            <w:rFonts w:eastAsia="Roboto"/>
            <w:i/>
            <w:color w:val="000000"/>
            <w:highlight w:val="white"/>
          </w:rPr>
          <w:t>. Biol.</w:t>
        </w:r>
      </w:hyperlink>
      <w:hyperlink r:id="rId437">
        <w:r w:rsidR="00FA225A" w:rsidRPr="00267903">
          <w:rPr>
            <w:rFonts w:eastAsia="Roboto"/>
            <w:color w:val="000000"/>
            <w:highlight w:val="white"/>
          </w:rPr>
          <w:t xml:space="preserve"> 10, 11–21.</w:t>
        </w:r>
      </w:hyperlink>
    </w:p>
    <w:p w14:paraId="3C3DFCFE"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38">
        <w:proofErr w:type="spellStart"/>
        <w:r w:rsidR="00FA225A" w:rsidRPr="00267903">
          <w:rPr>
            <w:rFonts w:eastAsia="Roboto"/>
            <w:color w:val="000000"/>
            <w:highlight w:val="white"/>
          </w:rPr>
          <w:t>Smetacek</w:t>
        </w:r>
        <w:proofErr w:type="spellEnd"/>
        <w:r w:rsidR="00FA225A" w:rsidRPr="00267903">
          <w:rPr>
            <w:rFonts w:eastAsia="Roboto"/>
            <w:color w:val="000000"/>
            <w:highlight w:val="white"/>
          </w:rPr>
          <w:t xml:space="preserve">, V., and Nicol, S. (2005). Polar ocean ecosystems in a changing world. </w:t>
        </w:r>
      </w:hyperlink>
      <w:hyperlink r:id="rId439">
        <w:r w:rsidR="00FA225A" w:rsidRPr="00267903">
          <w:rPr>
            <w:rFonts w:eastAsia="Roboto"/>
            <w:i/>
            <w:color w:val="000000"/>
            <w:highlight w:val="white"/>
          </w:rPr>
          <w:t>Nature</w:t>
        </w:r>
      </w:hyperlink>
      <w:hyperlink r:id="rId440">
        <w:r w:rsidR="00FA225A" w:rsidRPr="00267903">
          <w:rPr>
            <w:rFonts w:eastAsia="Roboto"/>
            <w:color w:val="000000"/>
            <w:highlight w:val="white"/>
          </w:rPr>
          <w:t xml:space="preserve"> 437, 362–368.</w:t>
        </w:r>
      </w:hyperlink>
    </w:p>
    <w:p w14:paraId="311F6C00"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41">
        <w:proofErr w:type="spellStart"/>
        <w:r w:rsidR="00FA225A" w:rsidRPr="00267903">
          <w:rPr>
            <w:rFonts w:eastAsia="Roboto"/>
            <w:color w:val="000000"/>
            <w:highlight w:val="white"/>
          </w:rPr>
          <w:t>Smolowitz</w:t>
        </w:r>
        <w:proofErr w:type="spellEnd"/>
        <w:r w:rsidR="00FA225A" w:rsidRPr="00267903">
          <w:rPr>
            <w:rFonts w:eastAsia="Roboto"/>
            <w:color w:val="000000"/>
            <w:highlight w:val="white"/>
          </w:rPr>
          <w:t xml:space="preserve">, R. (2021). </w:t>
        </w:r>
        <w:proofErr w:type="spellStart"/>
        <w:r w:rsidR="00FA225A" w:rsidRPr="00267903">
          <w:rPr>
            <w:rFonts w:eastAsia="Roboto"/>
            <w:color w:val="000000"/>
            <w:highlight w:val="white"/>
          </w:rPr>
          <w:t>Arthropoda</w:t>
        </w:r>
        <w:proofErr w:type="spellEnd"/>
        <w:r w:rsidR="00FA225A" w:rsidRPr="00267903">
          <w:rPr>
            <w:rFonts w:eastAsia="Roboto"/>
            <w:color w:val="000000"/>
            <w:highlight w:val="white"/>
          </w:rPr>
          <w:t xml:space="preserve">. </w:t>
        </w:r>
      </w:hyperlink>
      <w:hyperlink r:id="rId442">
        <w:r w:rsidR="00FA225A" w:rsidRPr="00267903">
          <w:rPr>
            <w:rFonts w:eastAsia="Roboto"/>
            <w:i/>
            <w:color w:val="000000"/>
            <w:highlight w:val="white"/>
          </w:rPr>
          <w:t>Invertebrate Histology</w:t>
        </w:r>
      </w:hyperlink>
      <w:hyperlink r:id="rId443">
        <w:r w:rsidR="00FA225A" w:rsidRPr="00267903">
          <w:rPr>
            <w:rFonts w:eastAsia="Roboto"/>
            <w:color w:val="000000"/>
            <w:highlight w:val="white"/>
          </w:rPr>
          <w:t xml:space="preserve">, 277–299.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444">
        <w:r w:rsidR="00FA225A" w:rsidRPr="00267903">
          <w:rPr>
            <w:rFonts w:eastAsia="Roboto"/>
            <w:color w:val="000000"/>
            <w:highlight w:val="white"/>
          </w:rPr>
          <w:t>10.1002/9781119507697.ch11</w:t>
        </w:r>
      </w:hyperlink>
      <w:hyperlink r:id="rId445">
        <w:r w:rsidR="00FA225A" w:rsidRPr="00267903">
          <w:rPr>
            <w:rFonts w:eastAsia="Roboto"/>
            <w:color w:val="000000"/>
            <w:highlight w:val="white"/>
          </w:rPr>
          <w:t>.</w:t>
        </w:r>
      </w:hyperlink>
    </w:p>
    <w:p w14:paraId="1D7EF9AB"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46">
        <w:proofErr w:type="spellStart"/>
        <w:r w:rsidR="00FA225A" w:rsidRPr="00267903">
          <w:rPr>
            <w:rFonts w:eastAsia="Roboto"/>
            <w:color w:val="000000"/>
            <w:highlight w:val="white"/>
          </w:rPr>
          <w:t>Sokolova</w:t>
        </w:r>
        <w:proofErr w:type="spellEnd"/>
        <w:r w:rsidR="00FA225A" w:rsidRPr="00267903">
          <w:rPr>
            <w:rFonts w:eastAsia="Roboto"/>
            <w:color w:val="000000"/>
            <w:highlight w:val="white"/>
          </w:rPr>
          <w:t xml:space="preserve">, I. M., </w:t>
        </w:r>
        <w:proofErr w:type="spellStart"/>
        <w:r w:rsidR="00FA225A" w:rsidRPr="00267903">
          <w:rPr>
            <w:rFonts w:eastAsia="Roboto"/>
            <w:color w:val="000000"/>
            <w:highlight w:val="white"/>
          </w:rPr>
          <w:t>Frederich</w:t>
        </w:r>
        <w:proofErr w:type="spellEnd"/>
        <w:r w:rsidR="00FA225A" w:rsidRPr="00267903">
          <w:rPr>
            <w:rFonts w:eastAsia="Roboto"/>
            <w:color w:val="000000"/>
            <w:highlight w:val="white"/>
          </w:rPr>
          <w:t xml:space="preserve">, M., </w:t>
        </w:r>
        <w:proofErr w:type="spellStart"/>
        <w:r w:rsidR="00FA225A" w:rsidRPr="00267903">
          <w:rPr>
            <w:rFonts w:eastAsia="Roboto"/>
            <w:color w:val="000000"/>
            <w:highlight w:val="white"/>
          </w:rPr>
          <w:t>Bagwe</w:t>
        </w:r>
        <w:proofErr w:type="spellEnd"/>
        <w:r w:rsidR="00FA225A" w:rsidRPr="00267903">
          <w:rPr>
            <w:rFonts w:eastAsia="Roboto"/>
            <w:color w:val="000000"/>
            <w:highlight w:val="white"/>
          </w:rPr>
          <w:t xml:space="preserve">, R., </w:t>
        </w:r>
        <w:proofErr w:type="spellStart"/>
        <w:r w:rsidR="00FA225A" w:rsidRPr="00267903">
          <w:rPr>
            <w:rFonts w:eastAsia="Roboto"/>
            <w:color w:val="000000"/>
            <w:highlight w:val="white"/>
          </w:rPr>
          <w:t>Lannig</w:t>
        </w:r>
        <w:proofErr w:type="spellEnd"/>
        <w:r w:rsidR="00FA225A" w:rsidRPr="00267903">
          <w:rPr>
            <w:rFonts w:eastAsia="Roboto"/>
            <w:color w:val="000000"/>
            <w:highlight w:val="white"/>
          </w:rPr>
          <w:t xml:space="preserve">, G., and </w:t>
        </w:r>
        <w:proofErr w:type="spellStart"/>
        <w:r w:rsidR="00FA225A" w:rsidRPr="00267903">
          <w:rPr>
            <w:rFonts w:eastAsia="Roboto"/>
            <w:color w:val="000000"/>
            <w:highlight w:val="white"/>
          </w:rPr>
          <w:t>Sukhotin</w:t>
        </w:r>
        <w:proofErr w:type="spellEnd"/>
        <w:r w:rsidR="00FA225A" w:rsidRPr="00267903">
          <w:rPr>
            <w:rFonts w:eastAsia="Roboto"/>
            <w:color w:val="000000"/>
            <w:highlight w:val="white"/>
          </w:rPr>
          <w:t xml:space="preserve">, A. A. (2012). Energy homeostasis as an integrative tool for assessing limits of environmental stress tolerance in aquatic invertebrates. </w:t>
        </w:r>
      </w:hyperlink>
      <w:hyperlink r:id="rId447">
        <w:r w:rsidR="00FA225A" w:rsidRPr="00267903">
          <w:rPr>
            <w:rFonts w:eastAsia="Roboto"/>
            <w:i/>
            <w:color w:val="000000"/>
            <w:highlight w:val="white"/>
          </w:rPr>
          <w:t>Mar. Environ. Res.</w:t>
        </w:r>
      </w:hyperlink>
      <w:hyperlink r:id="rId448">
        <w:r w:rsidR="00FA225A" w:rsidRPr="00267903">
          <w:rPr>
            <w:rFonts w:eastAsia="Roboto"/>
            <w:color w:val="000000"/>
            <w:highlight w:val="white"/>
          </w:rPr>
          <w:t xml:space="preserve"> 79, 1–15.</w:t>
        </w:r>
      </w:hyperlink>
    </w:p>
    <w:p w14:paraId="2B3CDB68"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49">
        <w:proofErr w:type="spellStart"/>
        <w:r w:rsidR="00FA225A" w:rsidRPr="00267903">
          <w:rPr>
            <w:rFonts w:eastAsia="Roboto"/>
            <w:color w:val="000000"/>
            <w:highlight w:val="white"/>
          </w:rPr>
          <w:t>Stillman</w:t>
        </w:r>
        <w:proofErr w:type="spellEnd"/>
        <w:r w:rsidR="00FA225A" w:rsidRPr="00267903">
          <w:rPr>
            <w:rFonts w:eastAsia="Roboto"/>
            <w:color w:val="000000"/>
            <w:highlight w:val="white"/>
          </w:rPr>
          <w:t xml:space="preserve">, J. H., Fay, S. A., Ahmad, S. M., </w:t>
        </w:r>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xml:space="preserve">, K. M., and Foy, R. J. (2020). Transcriptomic response to decreased pH in adult, larval and juvenile red king crab, </w:t>
        </w:r>
        <w:proofErr w:type="spellStart"/>
        <w:r w:rsidR="00FA225A" w:rsidRPr="00267903">
          <w:rPr>
            <w:rFonts w:eastAsia="Roboto"/>
            <w:color w:val="000000"/>
            <w:highlight w:val="white"/>
          </w:rPr>
          <w:t>Paralithodes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camtschaticus</w:t>
        </w:r>
        <w:proofErr w:type="spellEnd"/>
        <w:r w:rsidR="00FA225A" w:rsidRPr="00267903">
          <w:rPr>
            <w:rFonts w:eastAsia="Roboto"/>
            <w:color w:val="000000"/>
            <w:highlight w:val="white"/>
          </w:rPr>
          <w:t xml:space="preserve">, and interactive effects of pH and temperature on juveniles. </w:t>
        </w:r>
      </w:hyperlink>
      <w:hyperlink r:id="rId450">
        <w:r w:rsidR="00FA225A" w:rsidRPr="00267903">
          <w:rPr>
            <w:rFonts w:eastAsia="Roboto"/>
            <w:i/>
            <w:color w:val="000000"/>
            <w:highlight w:val="white"/>
          </w:rPr>
          <w:t>J. Mar. Biol. Assoc. U. K.</w:t>
        </w:r>
      </w:hyperlink>
      <w:hyperlink r:id="rId451">
        <w:r w:rsidR="00FA225A" w:rsidRPr="00267903">
          <w:rPr>
            <w:rFonts w:eastAsia="Roboto"/>
            <w:color w:val="000000"/>
            <w:highlight w:val="white"/>
          </w:rPr>
          <w:t xml:space="preserve"> 100, 251–265.</w:t>
        </w:r>
      </w:hyperlink>
    </w:p>
    <w:p w14:paraId="58B9E6CB"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52">
        <w:proofErr w:type="spellStart"/>
        <w:r w:rsidR="00FA225A" w:rsidRPr="00267903">
          <w:rPr>
            <w:rFonts w:eastAsia="Roboto"/>
            <w:color w:val="000000"/>
            <w:highlight w:val="white"/>
          </w:rPr>
          <w:t>Strader</w:t>
        </w:r>
        <w:proofErr w:type="spellEnd"/>
        <w:r w:rsidR="00FA225A" w:rsidRPr="00267903">
          <w:rPr>
            <w:rFonts w:eastAsia="Roboto"/>
            <w:color w:val="000000"/>
            <w:highlight w:val="white"/>
          </w:rPr>
          <w:t xml:space="preserve">, M. E., Wong, J. M., and Hofmann, G. E. (2020). Ocean acidification promotes broad transcriptomic responses in marine metazoans: a literature survey. </w:t>
        </w:r>
      </w:hyperlink>
      <w:hyperlink r:id="rId453">
        <w:r w:rsidR="00FA225A" w:rsidRPr="00267903">
          <w:rPr>
            <w:rFonts w:eastAsia="Roboto"/>
            <w:i/>
            <w:color w:val="000000"/>
            <w:highlight w:val="white"/>
          </w:rPr>
          <w:t>Front. Zool.</w:t>
        </w:r>
      </w:hyperlink>
      <w:hyperlink r:id="rId454">
        <w:r w:rsidR="00FA225A" w:rsidRPr="00267903">
          <w:rPr>
            <w:rFonts w:eastAsia="Roboto"/>
            <w:color w:val="000000"/>
            <w:highlight w:val="white"/>
          </w:rPr>
          <w:t xml:space="preserve"> 17, 7.</w:t>
        </w:r>
      </w:hyperlink>
    </w:p>
    <w:p w14:paraId="6ED7D48F"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55">
        <w:proofErr w:type="spellStart"/>
        <w:r w:rsidR="00FA225A" w:rsidRPr="00267903">
          <w:rPr>
            <w:rFonts w:eastAsia="Roboto"/>
            <w:color w:val="000000"/>
            <w:highlight w:val="white"/>
          </w:rPr>
          <w:t>Swezey</w:t>
        </w:r>
        <w:proofErr w:type="spellEnd"/>
        <w:r w:rsidR="00FA225A" w:rsidRPr="00267903">
          <w:rPr>
            <w:rFonts w:eastAsia="Roboto"/>
            <w:color w:val="000000"/>
            <w:highlight w:val="white"/>
          </w:rPr>
          <w:t xml:space="preserve">, D. S., Boles, S. E., </w:t>
        </w:r>
        <w:proofErr w:type="spellStart"/>
        <w:r w:rsidR="00FA225A" w:rsidRPr="00267903">
          <w:rPr>
            <w:rFonts w:eastAsia="Roboto"/>
            <w:color w:val="000000"/>
            <w:highlight w:val="white"/>
          </w:rPr>
          <w:t>Aquilino</w:t>
        </w:r>
        <w:proofErr w:type="spellEnd"/>
        <w:r w:rsidR="00FA225A" w:rsidRPr="00267903">
          <w:rPr>
            <w:rFonts w:eastAsia="Roboto"/>
            <w:color w:val="000000"/>
            <w:highlight w:val="white"/>
          </w:rPr>
          <w:t xml:space="preserve">, K. M., Stott, H. K., Bush, D., Whitehead, A., et al. (2020). Evolved differences in energy metabolism and growth dictate the impacts of ocean acidification on abalone aquaculture. </w:t>
        </w:r>
      </w:hyperlink>
      <w:hyperlink r:id="rId456">
        <w:r w:rsidR="00FA225A" w:rsidRPr="00267903">
          <w:rPr>
            <w:rFonts w:eastAsia="Roboto"/>
            <w:i/>
            <w:color w:val="000000"/>
            <w:highlight w:val="white"/>
          </w:rPr>
          <w:t>Proc. Natl. Acad. Sci. U. S. A.</w:t>
        </w:r>
      </w:hyperlink>
      <w:hyperlink r:id="rId457">
        <w:r w:rsidR="00FA225A" w:rsidRPr="00267903">
          <w:rPr>
            <w:rFonts w:eastAsia="Roboto"/>
            <w:color w:val="000000"/>
            <w:highlight w:val="white"/>
          </w:rPr>
          <w:t xml:space="preserve"> 117, 26513–26519.</w:t>
        </w:r>
      </w:hyperlink>
    </w:p>
    <w:p w14:paraId="6902517B"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58">
        <w:proofErr w:type="spellStart"/>
        <w:r w:rsidR="00FA225A" w:rsidRPr="00267903">
          <w:rPr>
            <w:rFonts w:eastAsia="Roboto"/>
            <w:color w:val="000000"/>
            <w:highlight w:val="white"/>
          </w:rPr>
          <w:t>Swiney</w:t>
        </w:r>
        <w:proofErr w:type="spellEnd"/>
        <w:r w:rsidR="00FA225A" w:rsidRPr="00267903">
          <w:rPr>
            <w:rFonts w:eastAsia="Roboto"/>
            <w:color w:val="000000"/>
            <w:highlight w:val="white"/>
          </w:rPr>
          <w:t xml:space="preserve">, K. M., Long, W. C., and Foy, R. J. (2015). Effects of high pCO2 on Tanner crab reproduction and early life history—Part I: long-term exposure reduces hatching success </w:t>
        </w:r>
        <w:r w:rsidR="00FA225A" w:rsidRPr="00267903">
          <w:rPr>
            <w:rFonts w:eastAsia="Roboto"/>
            <w:color w:val="000000"/>
            <w:highlight w:val="white"/>
          </w:rPr>
          <w:lastRenderedPageBreak/>
          <w:t xml:space="preserve">and female calcification, and alters embryonic development. </w:t>
        </w:r>
      </w:hyperlink>
      <w:hyperlink r:id="rId459">
        <w:r w:rsidR="00FA225A" w:rsidRPr="00267903">
          <w:rPr>
            <w:rFonts w:eastAsia="Roboto"/>
            <w:i/>
            <w:color w:val="000000"/>
            <w:highlight w:val="white"/>
          </w:rPr>
          <w:t>ICES J. Mar. Sci.</w:t>
        </w:r>
      </w:hyperlink>
      <w:hyperlink r:id="rId460">
        <w:r w:rsidR="00FA225A" w:rsidRPr="00267903">
          <w:rPr>
            <w:rFonts w:eastAsia="Roboto"/>
            <w:color w:val="000000"/>
            <w:highlight w:val="white"/>
          </w:rPr>
          <w:t xml:space="preserve"> 73, 825–835.</w:t>
        </w:r>
      </w:hyperlink>
    </w:p>
    <w:p w14:paraId="18FCCC4E"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61">
        <w:r w:rsidR="00FA225A" w:rsidRPr="00267903">
          <w:rPr>
            <w:rFonts w:eastAsia="Roboto"/>
            <w:color w:val="000000"/>
            <w:highlight w:val="white"/>
          </w:rPr>
          <w:t xml:space="preserve">Tang, B., Wang, Z., Liu, Q., Wang, Z., Ren, Y., </w:t>
        </w:r>
        <w:proofErr w:type="spellStart"/>
        <w:r w:rsidR="00FA225A" w:rsidRPr="00267903">
          <w:rPr>
            <w:rFonts w:eastAsia="Roboto"/>
            <w:color w:val="000000"/>
            <w:highlight w:val="white"/>
          </w:rPr>
          <w:t>Guo</w:t>
        </w:r>
        <w:proofErr w:type="spellEnd"/>
        <w:r w:rsidR="00FA225A" w:rsidRPr="00267903">
          <w:rPr>
            <w:rFonts w:eastAsia="Roboto"/>
            <w:color w:val="000000"/>
            <w:highlight w:val="white"/>
          </w:rPr>
          <w:t xml:space="preserve">, H., et al. (2021). Chromosome-level genome assembly of </w:t>
        </w:r>
        <w:proofErr w:type="spellStart"/>
        <w:r w:rsidR="00FA225A" w:rsidRPr="00267903">
          <w:rPr>
            <w:rFonts w:eastAsia="Roboto"/>
            <w:color w:val="000000"/>
            <w:highlight w:val="white"/>
          </w:rPr>
          <w:t>Paralithodes</w:t>
        </w:r>
        <w:proofErr w:type="spellEnd"/>
        <w:r w:rsidR="00FA225A" w:rsidRPr="00267903">
          <w:rPr>
            <w:rFonts w:eastAsia="Roboto"/>
            <w:color w:val="000000"/>
            <w:highlight w:val="white"/>
          </w:rPr>
          <w:t xml:space="preserve"> platypus provides insights into evolution and adaptation of king crabs. </w:t>
        </w:r>
      </w:hyperlink>
      <w:hyperlink r:id="rId462">
        <w:r w:rsidR="00FA225A" w:rsidRPr="00267903">
          <w:rPr>
            <w:rFonts w:eastAsia="Roboto"/>
            <w:i/>
            <w:color w:val="000000"/>
            <w:highlight w:val="white"/>
          </w:rPr>
          <w:t xml:space="preserve">Mol. Ecol. </w:t>
        </w:r>
        <w:proofErr w:type="spellStart"/>
        <w:r w:rsidR="00FA225A" w:rsidRPr="00267903">
          <w:rPr>
            <w:rFonts w:eastAsia="Roboto"/>
            <w:i/>
            <w:color w:val="000000"/>
            <w:highlight w:val="white"/>
          </w:rPr>
          <w:t>Resour</w:t>
        </w:r>
        <w:proofErr w:type="spellEnd"/>
        <w:r w:rsidR="00FA225A" w:rsidRPr="00267903">
          <w:rPr>
            <w:rFonts w:eastAsia="Roboto"/>
            <w:i/>
            <w:color w:val="000000"/>
            <w:highlight w:val="white"/>
          </w:rPr>
          <w:t>.</w:t>
        </w:r>
      </w:hyperlink>
      <w:hyperlink r:id="rId463">
        <w:r w:rsidR="00FA225A" w:rsidRPr="00267903">
          <w:rPr>
            <w:rFonts w:eastAsia="Roboto"/>
            <w:color w:val="000000"/>
            <w:highlight w:val="white"/>
          </w:rPr>
          <w:t xml:space="preserve"> 21, 511–525.</w:t>
        </w:r>
      </w:hyperlink>
    </w:p>
    <w:p w14:paraId="3536800A"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64">
        <w:r w:rsidR="00FA225A" w:rsidRPr="00267903">
          <w:rPr>
            <w:rFonts w:eastAsia="Roboto"/>
            <w:color w:val="000000"/>
            <w:highlight w:val="white"/>
          </w:rPr>
          <w:t xml:space="preserve">Tanner, R. L., Gleason, L. U., and Dowd, W. W. (2022). Environment-driven shifts in </w:t>
        </w:r>
        <w:proofErr w:type="spellStart"/>
        <w:r w:rsidR="00FA225A" w:rsidRPr="00267903">
          <w:rPr>
            <w:rFonts w:eastAsia="Roboto"/>
            <w:color w:val="000000"/>
            <w:highlight w:val="white"/>
          </w:rPr>
          <w:t>interindividual</w:t>
        </w:r>
        <w:proofErr w:type="spellEnd"/>
        <w:r w:rsidR="00FA225A" w:rsidRPr="00267903">
          <w:rPr>
            <w:rFonts w:eastAsia="Roboto"/>
            <w:color w:val="000000"/>
            <w:highlight w:val="white"/>
          </w:rPr>
          <w:t xml:space="preserve"> variation and phenotypic integration within subnetworks of the mussel transcriptome and proteome. </w:t>
        </w:r>
      </w:hyperlink>
      <w:hyperlink r:id="rId465">
        <w:r w:rsidR="00FA225A" w:rsidRPr="00267903">
          <w:rPr>
            <w:rFonts w:eastAsia="Roboto"/>
            <w:i/>
            <w:color w:val="000000"/>
            <w:highlight w:val="white"/>
          </w:rPr>
          <w:t>Mol. Ecol.</w:t>
        </w:r>
      </w:hyperlink>
      <w:hyperlink r:id="rId466">
        <w:r w:rsidR="00FA225A" w:rsidRPr="00267903">
          <w:rPr>
            <w:rFonts w:eastAsia="Roboto"/>
            <w:color w:val="000000"/>
            <w:highlight w:val="white"/>
          </w:rPr>
          <w:t xml:space="preserve"> 31, 3112–3127.</w:t>
        </w:r>
      </w:hyperlink>
    </w:p>
    <w:p w14:paraId="06DABFDA"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67">
        <w:proofErr w:type="spellStart"/>
        <w:r w:rsidR="00FA225A" w:rsidRPr="00267903">
          <w:rPr>
            <w:rFonts w:eastAsia="Roboto"/>
            <w:color w:val="000000"/>
            <w:highlight w:val="white"/>
          </w:rPr>
          <w:t>Terhaar</w:t>
        </w:r>
        <w:proofErr w:type="spellEnd"/>
        <w:r w:rsidR="00FA225A" w:rsidRPr="00267903">
          <w:rPr>
            <w:rFonts w:eastAsia="Roboto"/>
            <w:color w:val="000000"/>
            <w:highlight w:val="white"/>
          </w:rPr>
          <w:t xml:space="preserve">, J., Kwiatkowski, L., and Bopp, L. (2020). Emergent constraint on Arctic Ocean acidification in the twenty-first century. </w:t>
        </w:r>
      </w:hyperlink>
      <w:hyperlink r:id="rId468">
        <w:r w:rsidR="00FA225A" w:rsidRPr="00267903">
          <w:rPr>
            <w:rFonts w:eastAsia="Roboto"/>
            <w:i/>
            <w:color w:val="000000"/>
            <w:highlight w:val="white"/>
          </w:rPr>
          <w:t>Nature</w:t>
        </w:r>
      </w:hyperlink>
      <w:hyperlink r:id="rId469">
        <w:r w:rsidR="00FA225A" w:rsidRPr="00267903">
          <w:rPr>
            <w:rFonts w:eastAsia="Roboto"/>
            <w:color w:val="000000"/>
            <w:highlight w:val="white"/>
          </w:rPr>
          <w:t xml:space="preserve"> 582, 379–383.</w:t>
        </w:r>
      </w:hyperlink>
    </w:p>
    <w:p w14:paraId="10FEB4DD"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70">
        <w:r w:rsidR="00FA225A" w:rsidRPr="00267903">
          <w:rPr>
            <w:rFonts w:eastAsia="Roboto"/>
            <w:color w:val="000000"/>
            <w:highlight w:val="white"/>
          </w:rPr>
          <w:t xml:space="preserve">Thor, P., Bailey, A., </w:t>
        </w:r>
        <w:proofErr w:type="spellStart"/>
        <w:r w:rsidR="00FA225A" w:rsidRPr="00267903">
          <w:rPr>
            <w:rFonts w:eastAsia="Roboto"/>
            <w:color w:val="000000"/>
            <w:highlight w:val="white"/>
          </w:rPr>
          <w:t>Dupont</w:t>
        </w:r>
        <w:proofErr w:type="spellEnd"/>
        <w:r w:rsidR="00FA225A" w:rsidRPr="00267903">
          <w:rPr>
            <w:rFonts w:eastAsia="Roboto"/>
            <w:color w:val="000000"/>
            <w:highlight w:val="white"/>
          </w:rPr>
          <w:t xml:space="preserve">, S., </w:t>
        </w:r>
        <w:proofErr w:type="spellStart"/>
        <w:r w:rsidR="00FA225A" w:rsidRPr="00267903">
          <w:rPr>
            <w:rFonts w:eastAsia="Roboto"/>
            <w:color w:val="000000"/>
            <w:highlight w:val="white"/>
          </w:rPr>
          <w:t>Calosi</w:t>
        </w:r>
        <w:proofErr w:type="spellEnd"/>
        <w:r w:rsidR="00FA225A" w:rsidRPr="00267903">
          <w:rPr>
            <w:rFonts w:eastAsia="Roboto"/>
            <w:color w:val="000000"/>
            <w:highlight w:val="white"/>
          </w:rPr>
          <w:t xml:space="preserve">, P., </w:t>
        </w:r>
        <w:proofErr w:type="spellStart"/>
        <w:r w:rsidR="00FA225A" w:rsidRPr="00267903">
          <w:rPr>
            <w:rFonts w:eastAsia="Roboto"/>
            <w:color w:val="000000"/>
            <w:highlight w:val="white"/>
          </w:rPr>
          <w:t>Søreide</w:t>
        </w:r>
        <w:proofErr w:type="spellEnd"/>
        <w:r w:rsidR="00FA225A" w:rsidRPr="00267903">
          <w:rPr>
            <w:rFonts w:eastAsia="Roboto"/>
            <w:color w:val="000000"/>
            <w:highlight w:val="white"/>
          </w:rPr>
          <w:t xml:space="preserve">, J. E., De Wit, P., et al. (2018). Contrasting physiological responses to future ocean acidification among Arctic copepod populations. </w:t>
        </w:r>
      </w:hyperlink>
      <w:hyperlink r:id="rId471">
        <w:r w:rsidR="00FA225A" w:rsidRPr="00267903">
          <w:rPr>
            <w:rFonts w:eastAsia="Roboto"/>
            <w:i/>
            <w:color w:val="000000"/>
            <w:highlight w:val="white"/>
          </w:rPr>
          <w:t>Glob. Chang. Biol.</w:t>
        </w:r>
      </w:hyperlink>
      <w:hyperlink r:id="rId472">
        <w:r w:rsidR="00FA225A" w:rsidRPr="00267903">
          <w:rPr>
            <w:rFonts w:eastAsia="Roboto"/>
            <w:color w:val="000000"/>
            <w:highlight w:val="white"/>
          </w:rPr>
          <w:t xml:space="preserve"> 24, e365–e377.</w:t>
        </w:r>
      </w:hyperlink>
    </w:p>
    <w:p w14:paraId="166D2B46"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73">
        <w:r w:rsidR="00FA225A" w:rsidRPr="00267903">
          <w:rPr>
            <w:rFonts w:eastAsia="Roboto"/>
            <w:color w:val="000000"/>
            <w:highlight w:val="white"/>
          </w:rPr>
          <w:t xml:space="preserve">Tong, L., Wu, P.-Y., Phan, J. H., </w:t>
        </w:r>
        <w:proofErr w:type="spellStart"/>
        <w:r w:rsidR="00FA225A" w:rsidRPr="00267903">
          <w:rPr>
            <w:rFonts w:eastAsia="Roboto"/>
            <w:color w:val="000000"/>
            <w:highlight w:val="white"/>
          </w:rPr>
          <w:t>Hassazadeh</w:t>
        </w:r>
        <w:proofErr w:type="spellEnd"/>
        <w:r w:rsidR="00FA225A" w:rsidRPr="00267903">
          <w:rPr>
            <w:rFonts w:eastAsia="Roboto"/>
            <w:color w:val="000000"/>
            <w:highlight w:val="white"/>
          </w:rPr>
          <w:t>, H. R., SEQC Consortium, Tong, W., et al. (2020). Impact of RNA-</w:t>
        </w:r>
        <w:proofErr w:type="spellStart"/>
        <w:r w:rsidR="00FA225A" w:rsidRPr="00267903">
          <w:rPr>
            <w:rFonts w:eastAsia="Roboto"/>
            <w:color w:val="000000"/>
            <w:highlight w:val="white"/>
          </w:rPr>
          <w:t>seq</w:t>
        </w:r>
        <w:proofErr w:type="spellEnd"/>
        <w:r w:rsidR="00FA225A" w:rsidRPr="00267903">
          <w:rPr>
            <w:rFonts w:eastAsia="Roboto"/>
            <w:color w:val="000000"/>
            <w:highlight w:val="white"/>
          </w:rPr>
          <w:t xml:space="preserve"> data analysis algorithms on gene expression estimation and downstream prediction. </w:t>
        </w:r>
      </w:hyperlink>
      <w:hyperlink r:id="rId474">
        <w:r w:rsidR="00FA225A" w:rsidRPr="00267903">
          <w:rPr>
            <w:rFonts w:eastAsia="Roboto"/>
            <w:i/>
            <w:color w:val="000000"/>
            <w:highlight w:val="white"/>
          </w:rPr>
          <w:t>Sci. Rep.</w:t>
        </w:r>
      </w:hyperlink>
      <w:hyperlink r:id="rId475">
        <w:r w:rsidR="00FA225A" w:rsidRPr="00267903">
          <w:rPr>
            <w:rFonts w:eastAsia="Roboto"/>
            <w:color w:val="000000"/>
            <w:highlight w:val="white"/>
          </w:rPr>
          <w:t xml:space="preserve"> 10, 17925.</w:t>
        </w:r>
      </w:hyperlink>
    </w:p>
    <w:p w14:paraId="7521DD9D"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76">
        <w:proofErr w:type="spellStart"/>
        <w:r w:rsidR="00FA225A" w:rsidRPr="00267903">
          <w:rPr>
            <w:rFonts w:eastAsia="Roboto"/>
            <w:color w:val="000000"/>
            <w:highlight w:val="white"/>
          </w:rPr>
          <w:t>UniProt</w:t>
        </w:r>
        <w:proofErr w:type="spellEnd"/>
        <w:r w:rsidR="00FA225A" w:rsidRPr="00267903">
          <w:rPr>
            <w:rFonts w:eastAsia="Roboto"/>
            <w:color w:val="000000"/>
            <w:highlight w:val="white"/>
          </w:rPr>
          <w:t xml:space="preserve"> Consortium (2021). </w:t>
        </w:r>
        <w:proofErr w:type="spellStart"/>
        <w:r w:rsidR="00FA225A" w:rsidRPr="00267903">
          <w:rPr>
            <w:rFonts w:eastAsia="Roboto"/>
            <w:color w:val="000000"/>
            <w:highlight w:val="white"/>
          </w:rPr>
          <w:t>UniProt</w:t>
        </w:r>
        <w:proofErr w:type="spellEnd"/>
        <w:r w:rsidR="00FA225A" w:rsidRPr="00267903">
          <w:rPr>
            <w:rFonts w:eastAsia="Roboto"/>
            <w:color w:val="000000"/>
            <w:highlight w:val="white"/>
          </w:rPr>
          <w:t xml:space="preserve">: the universal protein knowledgebase in 2021. </w:t>
        </w:r>
      </w:hyperlink>
      <w:hyperlink r:id="rId477">
        <w:r w:rsidR="00FA225A" w:rsidRPr="00267903">
          <w:rPr>
            <w:rFonts w:eastAsia="Roboto"/>
            <w:i/>
            <w:color w:val="000000"/>
            <w:highlight w:val="white"/>
          </w:rPr>
          <w:t>Nucleic Acids Res.</w:t>
        </w:r>
      </w:hyperlink>
      <w:hyperlink r:id="rId478">
        <w:r w:rsidR="00FA225A" w:rsidRPr="00267903">
          <w:rPr>
            <w:rFonts w:eastAsia="Roboto"/>
            <w:color w:val="000000"/>
            <w:highlight w:val="white"/>
          </w:rPr>
          <w:t xml:space="preserve"> 49, D480–D489.</w:t>
        </w:r>
      </w:hyperlink>
    </w:p>
    <w:p w14:paraId="2F3FD14A"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79">
        <w:proofErr w:type="spellStart"/>
        <w:r w:rsidR="00FA225A" w:rsidRPr="00267903">
          <w:rPr>
            <w:rFonts w:eastAsia="Roboto"/>
            <w:color w:val="000000"/>
            <w:highlight w:val="white"/>
          </w:rPr>
          <w:t>Urbarova</w:t>
        </w:r>
        <w:proofErr w:type="spellEnd"/>
        <w:r w:rsidR="00FA225A" w:rsidRPr="00267903">
          <w:rPr>
            <w:rFonts w:eastAsia="Roboto"/>
            <w:color w:val="000000"/>
            <w:highlight w:val="white"/>
          </w:rPr>
          <w:t xml:space="preserve">, I., </w:t>
        </w:r>
        <w:proofErr w:type="spellStart"/>
        <w:r w:rsidR="00FA225A" w:rsidRPr="00267903">
          <w:rPr>
            <w:rFonts w:eastAsia="Roboto"/>
            <w:color w:val="000000"/>
            <w:highlight w:val="white"/>
          </w:rPr>
          <w:t>Forêt</w:t>
        </w:r>
        <w:proofErr w:type="spellEnd"/>
        <w:r w:rsidR="00FA225A" w:rsidRPr="00267903">
          <w:rPr>
            <w:rFonts w:eastAsia="Roboto"/>
            <w:color w:val="000000"/>
            <w:highlight w:val="white"/>
          </w:rPr>
          <w:t xml:space="preserve">, S., Dahl, M., Emblem, </w:t>
        </w:r>
        <w:proofErr w:type="gramStart"/>
        <w:r w:rsidR="00FA225A" w:rsidRPr="00267903">
          <w:rPr>
            <w:rFonts w:eastAsia="Roboto"/>
            <w:color w:val="000000"/>
            <w:highlight w:val="white"/>
          </w:rPr>
          <w:t>Å.,</w:t>
        </w:r>
        <w:proofErr w:type="gramEnd"/>
        <w:r w:rsidR="00FA225A" w:rsidRPr="00267903">
          <w:rPr>
            <w:rFonts w:eastAsia="Roboto"/>
            <w:color w:val="000000"/>
            <w:highlight w:val="white"/>
          </w:rPr>
          <w:t xml:space="preserve"> </w:t>
        </w:r>
        <w:proofErr w:type="spellStart"/>
        <w:r w:rsidR="00FA225A" w:rsidRPr="00267903">
          <w:rPr>
            <w:rFonts w:eastAsia="Roboto"/>
            <w:color w:val="000000"/>
            <w:highlight w:val="white"/>
          </w:rPr>
          <w:t>Milazzo</w:t>
        </w:r>
        <w:proofErr w:type="spellEnd"/>
        <w:r w:rsidR="00FA225A" w:rsidRPr="00267903">
          <w:rPr>
            <w:rFonts w:eastAsia="Roboto"/>
            <w:color w:val="000000"/>
            <w:highlight w:val="white"/>
          </w:rPr>
          <w:t xml:space="preserve">, M., Hall-Spencer, J. M., et al. (2019). Ocean acidification at a coastal CO2 vent induces expression of stress-related transcripts and transposable elements in the sea anemone </w:t>
        </w:r>
        <w:proofErr w:type="spellStart"/>
        <w:r w:rsidR="00FA225A" w:rsidRPr="00267903">
          <w:rPr>
            <w:rFonts w:eastAsia="Roboto"/>
            <w:color w:val="000000"/>
            <w:highlight w:val="white"/>
          </w:rPr>
          <w:t>Anemonia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viridis</w:t>
        </w:r>
        <w:proofErr w:type="spellEnd"/>
        <w:r w:rsidR="00FA225A" w:rsidRPr="00267903">
          <w:rPr>
            <w:rFonts w:eastAsia="Roboto"/>
            <w:color w:val="000000"/>
            <w:highlight w:val="white"/>
          </w:rPr>
          <w:t xml:space="preserve">. </w:t>
        </w:r>
      </w:hyperlink>
      <w:hyperlink r:id="rId480">
        <w:proofErr w:type="spellStart"/>
        <w:r w:rsidR="00FA225A" w:rsidRPr="00267903">
          <w:rPr>
            <w:rFonts w:eastAsia="Roboto"/>
            <w:i/>
            <w:color w:val="000000"/>
            <w:highlight w:val="white"/>
          </w:rPr>
          <w:t>PLoS</w:t>
        </w:r>
        <w:proofErr w:type="spellEnd"/>
        <w:r w:rsidR="00FA225A" w:rsidRPr="00267903">
          <w:rPr>
            <w:rFonts w:eastAsia="Roboto"/>
            <w:i/>
            <w:color w:val="000000"/>
            <w:highlight w:val="white"/>
          </w:rPr>
          <w:t xml:space="preserve"> One</w:t>
        </w:r>
      </w:hyperlink>
      <w:hyperlink r:id="rId481">
        <w:r w:rsidR="00FA225A" w:rsidRPr="00267903">
          <w:rPr>
            <w:rFonts w:eastAsia="Roboto"/>
            <w:color w:val="000000"/>
            <w:highlight w:val="white"/>
          </w:rPr>
          <w:t xml:space="preserve"> 14, e0210358.</w:t>
        </w:r>
      </w:hyperlink>
    </w:p>
    <w:p w14:paraId="3E4CC419"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82">
        <w:proofErr w:type="spellStart"/>
        <w:r w:rsidR="00FA225A" w:rsidRPr="00267903">
          <w:rPr>
            <w:rFonts w:eastAsia="Roboto"/>
            <w:color w:val="000000"/>
            <w:highlight w:val="white"/>
          </w:rPr>
          <w:t>Veldsman</w:t>
        </w:r>
        <w:proofErr w:type="spellEnd"/>
        <w:r w:rsidR="00FA225A" w:rsidRPr="00267903">
          <w:rPr>
            <w:rFonts w:eastAsia="Roboto"/>
            <w:color w:val="000000"/>
            <w:highlight w:val="white"/>
          </w:rPr>
          <w:t xml:space="preserve">, W. P., Ma, K. Y., Hui, J. H. L., Chan, T. F., </w:t>
        </w:r>
        <w:proofErr w:type="spellStart"/>
        <w:r w:rsidR="00FA225A" w:rsidRPr="00267903">
          <w:rPr>
            <w:rFonts w:eastAsia="Roboto"/>
            <w:color w:val="000000"/>
            <w:highlight w:val="white"/>
          </w:rPr>
          <w:t>Baeza</w:t>
        </w:r>
        <w:proofErr w:type="spellEnd"/>
        <w:r w:rsidR="00FA225A" w:rsidRPr="00267903">
          <w:rPr>
            <w:rFonts w:eastAsia="Roboto"/>
            <w:color w:val="000000"/>
            <w:highlight w:val="white"/>
          </w:rPr>
          <w:t xml:space="preserve">, A. J., Qin, J., et al. (2021a). </w:t>
        </w:r>
      </w:hyperlink>
      <w:hyperlink r:id="rId483">
        <w:r w:rsidR="00FA225A" w:rsidRPr="00267903">
          <w:rPr>
            <w:rFonts w:eastAsia="Roboto"/>
            <w:i/>
            <w:color w:val="000000"/>
            <w:highlight w:val="white"/>
          </w:rPr>
          <w:t xml:space="preserve">Nuclear genomes of </w:t>
        </w:r>
        <w:proofErr w:type="spellStart"/>
        <w:r w:rsidR="00FA225A" w:rsidRPr="00267903">
          <w:rPr>
            <w:rFonts w:eastAsia="Roboto"/>
            <w:i/>
            <w:color w:val="000000"/>
            <w:highlight w:val="white"/>
          </w:rPr>
          <w:t>Birgus</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latro</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Paralithodes</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camtschaticus</w:t>
        </w:r>
        <w:proofErr w:type="spellEnd"/>
        <w:r w:rsidR="00FA225A" w:rsidRPr="00267903">
          <w:rPr>
            <w:rFonts w:eastAsia="Roboto"/>
            <w:i/>
            <w:color w:val="000000"/>
            <w:highlight w:val="white"/>
          </w:rPr>
          <w:t xml:space="preserve">, and </w:t>
        </w:r>
        <w:proofErr w:type="spellStart"/>
        <w:r w:rsidR="00FA225A" w:rsidRPr="00267903">
          <w:rPr>
            <w:rFonts w:eastAsia="Roboto"/>
            <w:i/>
            <w:color w:val="000000"/>
            <w:highlight w:val="white"/>
          </w:rPr>
          <w:t>Panulirus</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ornatus</w:t>
        </w:r>
        <w:proofErr w:type="spellEnd"/>
      </w:hyperlink>
      <w:hyperlink r:id="rId484">
        <w:r w:rsidR="00FA225A" w:rsidRPr="00267903">
          <w:rPr>
            <w:rFonts w:eastAsia="Roboto"/>
            <w:color w:val="000000"/>
            <w:highlight w:val="white"/>
          </w:rPr>
          <w:t xml:space="preserve">.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485">
        <w:r w:rsidR="00FA225A" w:rsidRPr="00267903">
          <w:rPr>
            <w:rFonts w:eastAsia="Roboto"/>
            <w:color w:val="000000"/>
            <w:highlight w:val="white"/>
          </w:rPr>
          <w:t>10.5281/zenodo.4589425</w:t>
        </w:r>
      </w:hyperlink>
      <w:hyperlink r:id="rId486">
        <w:r w:rsidR="00FA225A" w:rsidRPr="00267903">
          <w:rPr>
            <w:rFonts w:eastAsia="Roboto"/>
            <w:color w:val="000000"/>
            <w:highlight w:val="white"/>
          </w:rPr>
          <w:t>.</w:t>
        </w:r>
      </w:hyperlink>
    </w:p>
    <w:p w14:paraId="220BC01C"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87">
        <w:proofErr w:type="spellStart"/>
        <w:r w:rsidR="00FA225A" w:rsidRPr="00267903">
          <w:rPr>
            <w:rFonts w:eastAsia="Roboto"/>
            <w:color w:val="000000"/>
            <w:highlight w:val="white"/>
          </w:rPr>
          <w:t>Veldsman</w:t>
        </w:r>
        <w:proofErr w:type="spellEnd"/>
        <w:r w:rsidR="00FA225A" w:rsidRPr="00267903">
          <w:rPr>
            <w:rFonts w:eastAsia="Roboto"/>
            <w:color w:val="000000"/>
            <w:highlight w:val="white"/>
          </w:rPr>
          <w:t xml:space="preserve">, W. P., Ma, K. Y., Hui, J. H. L., Chan, T. F., </w:t>
        </w:r>
        <w:proofErr w:type="spellStart"/>
        <w:r w:rsidR="00FA225A" w:rsidRPr="00267903">
          <w:rPr>
            <w:rFonts w:eastAsia="Roboto"/>
            <w:color w:val="000000"/>
            <w:highlight w:val="white"/>
          </w:rPr>
          <w:t>Baeza</w:t>
        </w:r>
        <w:proofErr w:type="spellEnd"/>
        <w:r w:rsidR="00FA225A" w:rsidRPr="00267903">
          <w:rPr>
            <w:rFonts w:eastAsia="Roboto"/>
            <w:color w:val="000000"/>
            <w:highlight w:val="white"/>
          </w:rPr>
          <w:t xml:space="preserve">, J. A., Qin, J., et al. (2021b). Comparative genomics of the coconut crab and other decapod crustaceans: exploring the molecular basis of terrestrial adaptation. </w:t>
        </w:r>
      </w:hyperlink>
      <w:hyperlink r:id="rId488">
        <w:r w:rsidR="00FA225A" w:rsidRPr="00267903">
          <w:rPr>
            <w:rFonts w:eastAsia="Roboto"/>
            <w:i/>
            <w:color w:val="000000"/>
            <w:highlight w:val="white"/>
          </w:rPr>
          <w:t>BMC Genomics</w:t>
        </w:r>
      </w:hyperlink>
      <w:hyperlink r:id="rId489">
        <w:r w:rsidR="00FA225A" w:rsidRPr="00267903">
          <w:rPr>
            <w:rFonts w:eastAsia="Roboto"/>
            <w:color w:val="000000"/>
            <w:highlight w:val="white"/>
          </w:rPr>
          <w:t xml:space="preserve"> 22, 313.</w:t>
        </w:r>
      </w:hyperlink>
    </w:p>
    <w:p w14:paraId="37D5C186"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90">
        <w:proofErr w:type="spellStart"/>
        <w:r w:rsidR="00FA225A" w:rsidRPr="00267903">
          <w:rPr>
            <w:rFonts w:eastAsia="Roboto"/>
            <w:color w:val="000000"/>
            <w:highlight w:val="white"/>
          </w:rPr>
          <w:t>Vizueta</w:t>
        </w:r>
        <w:proofErr w:type="spellEnd"/>
        <w:r w:rsidR="00FA225A" w:rsidRPr="00267903">
          <w:rPr>
            <w:rFonts w:eastAsia="Roboto"/>
            <w:color w:val="000000"/>
            <w:highlight w:val="white"/>
          </w:rPr>
          <w:t xml:space="preserve">, J., </w:t>
        </w:r>
        <w:proofErr w:type="spellStart"/>
        <w:r w:rsidR="00FA225A" w:rsidRPr="00267903">
          <w:rPr>
            <w:rFonts w:eastAsia="Roboto"/>
            <w:color w:val="000000"/>
            <w:highlight w:val="white"/>
          </w:rPr>
          <w:t>Escuer</w:t>
        </w:r>
        <w:proofErr w:type="spellEnd"/>
        <w:r w:rsidR="00FA225A" w:rsidRPr="00267903">
          <w:rPr>
            <w:rFonts w:eastAsia="Roboto"/>
            <w:color w:val="000000"/>
            <w:highlight w:val="white"/>
          </w:rPr>
          <w:t xml:space="preserve">, P., </w:t>
        </w:r>
        <w:proofErr w:type="spellStart"/>
        <w:r w:rsidR="00FA225A" w:rsidRPr="00267903">
          <w:rPr>
            <w:rFonts w:eastAsia="Roboto"/>
            <w:color w:val="000000"/>
            <w:highlight w:val="white"/>
          </w:rPr>
          <w:t>Frías-López</w:t>
        </w:r>
        <w:proofErr w:type="spellEnd"/>
        <w:r w:rsidR="00FA225A" w:rsidRPr="00267903">
          <w:rPr>
            <w:rFonts w:eastAsia="Roboto"/>
            <w:color w:val="000000"/>
            <w:highlight w:val="white"/>
          </w:rPr>
          <w:t xml:space="preserve">, C., </w:t>
        </w:r>
        <w:proofErr w:type="spellStart"/>
        <w:r w:rsidR="00FA225A" w:rsidRPr="00267903">
          <w:rPr>
            <w:rFonts w:eastAsia="Roboto"/>
            <w:color w:val="000000"/>
            <w:highlight w:val="white"/>
          </w:rPr>
          <w:t>Guirao</w:t>
        </w:r>
        <w:proofErr w:type="spellEnd"/>
        <w:r w:rsidR="00FA225A" w:rsidRPr="00267903">
          <w:rPr>
            <w:rFonts w:eastAsia="Roboto"/>
            <w:color w:val="000000"/>
            <w:highlight w:val="white"/>
          </w:rPr>
          <w:t xml:space="preserve">-Rico, S., </w:t>
        </w:r>
        <w:proofErr w:type="spellStart"/>
        <w:r w:rsidR="00FA225A" w:rsidRPr="00267903">
          <w:rPr>
            <w:rFonts w:eastAsia="Roboto"/>
            <w:color w:val="000000"/>
            <w:highlight w:val="white"/>
          </w:rPr>
          <w:t>Hering</w:t>
        </w:r>
        <w:proofErr w:type="spellEnd"/>
        <w:r w:rsidR="00FA225A" w:rsidRPr="00267903">
          <w:rPr>
            <w:rFonts w:eastAsia="Roboto"/>
            <w:color w:val="000000"/>
            <w:highlight w:val="white"/>
          </w:rPr>
          <w:t xml:space="preserve">, L., Mayer, G., et al. (2020). Evolutionary History of Major Chemosensory Gene Families across </w:t>
        </w:r>
        <w:proofErr w:type="spellStart"/>
        <w:r w:rsidR="00FA225A" w:rsidRPr="00267903">
          <w:rPr>
            <w:rFonts w:eastAsia="Roboto"/>
            <w:color w:val="000000"/>
            <w:highlight w:val="white"/>
          </w:rPr>
          <w:t>Panarthropoda</w:t>
        </w:r>
        <w:proofErr w:type="spellEnd"/>
        <w:r w:rsidR="00FA225A" w:rsidRPr="00267903">
          <w:rPr>
            <w:rFonts w:eastAsia="Roboto"/>
            <w:color w:val="000000"/>
            <w:highlight w:val="white"/>
          </w:rPr>
          <w:t xml:space="preserve">. </w:t>
        </w:r>
      </w:hyperlink>
      <w:hyperlink r:id="rId491">
        <w:r w:rsidR="00FA225A" w:rsidRPr="00267903">
          <w:rPr>
            <w:rFonts w:eastAsia="Roboto"/>
            <w:i/>
            <w:color w:val="000000"/>
            <w:highlight w:val="white"/>
          </w:rPr>
          <w:t xml:space="preserve">Mol. Biol. </w:t>
        </w:r>
        <w:proofErr w:type="spellStart"/>
        <w:r w:rsidR="00FA225A" w:rsidRPr="00267903">
          <w:rPr>
            <w:rFonts w:eastAsia="Roboto"/>
            <w:i/>
            <w:color w:val="000000"/>
            <w:highlight w:val="white"/>
          </w:rPr>
          <w:t>Evol</w:t>
        </w:r>
        <w:proofErr w:type="spellEnd"/>
        <w:r w:rsidR="00FA225A" w:rsidRPr="00267903">
          <w:rPr>
            <w:rFonts w:eastAsia="Roboto"/>
            <w:i/>
            <w:color w:val="000000"/>
            <w:highlight w:val="white"/>
          </w:rPr>
          <w:t>.</w:t>
        </w:r>
      </w:hyperlink>
      <w:hyperlink r:id="rId492">
        <w:r w:rsidR="00FA225A" w:rsidRPr="00267903">
          <w:rPr>
            <w:rFonts w:eastAsia="Roboto"/>
            <w:color w:val="000000"/>
            <w:highlight w:val="white"/>
          </w:rPr>
          <w:t xml:space="preserve"> 37, 3601–3615.</w:t>
        </w:r>
      </w:hyperlink>
    </w:p>
    <w:p w14:paraId="1E6DF2DF"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93">
        <w:proofErr w:type="spellStart"/>
        <w:r w:rsidR="00FA225A" w:rsidRPr="00267903">
          <w:rPr>
            <w:rFonts w:eastAsia="Roboto"/>
            <w:color w:val="000000"/>
            <w:highlight w:val="white"/>
          </w:rPr>
          <w:t>Waldbusser</w:t>
        </w:r>
        <w:proofErr w:type="spellEnd"/>
        <w:r w:rsidR="00FA225A" w:rsidRPr="00267903">
          <w:rPr>
            <w:rFonts w:eastAsia="Roboto"/>
            <w:color w:val="000000"/>
            <w:highlight w:val="white"/>
          </w:rPr>
          <w:t xml:space="preserve">, G. G., Gray, M. W., Hales, B., Langdon, C. J., Haley, B. A., </w:t>
        </w:r>
        <w:proofErr w:type="spellStart"/>
        <w:r w:rsidR="00FA225A" w:rsidRPr="00267903">
          <w:rPr>
            <w:rFonts w:eastAsia="Roboto"/>
            <w:color w:val="000000"/>
            <w:highlight w:val="white"/>
          </w:rPr>
          <w:t>Gimenez</w:t>
        </w:r>
        <w:proofErr w:type="spellEnd"/>
        <w:r w:rsidR="00FA225A" w:rsidRPr="00267903">
          <w:rPr>
            <w:rFonts w:eastAsia="Roboto"/>
            <w:color w:val="000000"/>
            <w:highlight w:val="white"/>
          </w:rPr>
          <w:t xml:space="preserve">, I., et al. (2016). Slow shell building, a possible trait for resistance to the effects of acute ocean acidification. </w:t>
        </w:r>
      </w:hyperlink>
      <w:hyperlink r:id="rId494">
        <w:proofErr w:type="spellStart"/>
        <w:r w:rsidR="00FA225A" w:rsidRPr="00267903">
          <w:rPr>
            <w:rFonts w:eastAsia="Roboto"/>
            <w:i/>
            <w:color w:val="000000"/>
            <w:highlight w:val="white"/>
          </w:rPr>
          <w:t>Limnol</w:t>
        </w:r>
        <w:proofErr w:type="spellEnd"/>
        <w:r w:rsidR="00FA225A" w:rsidRPr="00267903">
          <w:rPr>
            <w:rFonts w:eastAsia="Roboto"/>
            <w:i/>
            <w:color w:val="000000"/>
            <w:highlight w:val="white"/>
          </w:rPr>
          <w:t xml:space="preserve">. </w:t>
        </w:r>
        <w:proofErr w:type="spellStart"/>
        <w:r w:rsidR="00FA225A" w:rsidRPr="00267903">
          <w:rPr>
            <w:rFonts w:eastAsia="Roboto"/>
            <w:i/>
            <w:color w:val="000000"/>
            <w:highlight w:val="white"/>
          </w:rPr>
          <w:t>Oceanogr</w:t>
        </w:r>
        <w:proofErr w:type="spellEnd"/>
        <w:r w:rsidR="00FA225A" w:rsidRPr="00267903">
          <w:rPr>
            <w:rFonts w:eastAsia="Roboto"/>
            <w:i/>
            <w:color w:val="000000"/>
            <w:highlight w:val="white"/>
          </w:rPr>
          <w:t>.</w:t>
        </w:r>
      </w:hyperlink>
      <w:hyperlink r:id="rId495">
        <w:r w:rsidR="00FA225A" w:rsidRPr="00267903">
          <w:rPr>
            <w:rFonts w:eastAsia="Roboto"/>
            <w:color w:val="000000"/>
            <w:highlight w:val="white"/>
          </w:rPr>
          <w:t xml:space="preserve"> 61, 1969–1983.</w:t>
        </w:r>
      </w:hyperlink>
    </w:p>
    <w:p w14:paraId="7B0B0988"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96">
        <w:r w:rsidR="00FA225A" w:rsidRPr="00267903">
          <w:rPr>
            <w:rFonts w:eastAsia="Roboto"/>
            <w:color w:val="000000"/>
            <w:highlight w:val="white"/>
          </w:rPr>
          <w:t xml:space="preserve">Wang, X., Wang, M., Wang, W., Liu, Z., Xu, J., </w:t>
        </w:r>
        <w:proofErr w:type="spellStart"/>
        <w:r w:rsidR="00FA225A" w:rsidRPr="00267903">
          <w:rPr>
            <w:rFonts w:eastAsia="Roboto"/>
            <w:color w:val="000000"/>
            <w:highlight w:val="white"/>
          </w:rPr>
          <w:t>Jia</w:t>
        </w:r>
        <w:proofErr w:type="spellEnd"/>
        <w:r w:rsidR="00FA225A" w:rsidRPr="00267903">
          <w:rPr>
            <w:rFonts w:eastAsia="Roboto"/>
            <w:color w:val="000000"/>
            <w:highlight w:val="white"/>
          </w:rPr>
          <w:t xml:space="preserve">, Z., et al. (2020). Transcriptional changes of Pacific oyster </w:t>
        </w:r>
        <w:proofErr w:type="spellStart"/>
        <w:r w:rsidR="00FA225A" w:rsidRPr="00267903">
          <w:rPr>
            <w:rFonts w:eastAsia="Roboto"/>
            <w:color w:val="000000"/>
            <w:highlight w:val="white"/>
          </w:rPr>
          <w:t>Crassostrea</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gigas</w:t>
        </w:r>
        <w:proofErr w:type="spellEnd"/>
        <w:r w:rsidR="00FA225A" w:rsidRPr="00267903">
          <w:rPr>
            <w:rFonts w:eastAsia="Roboto"/>
            <w:color w:val="000000"/>
            <w:highlight w:val="white"/>
          </w:rPr>
          <w:t xml:space="preserve"> reveal essential role of calcium signal pathway in response to CO2-driven acidification. </w:t>
        </w:r>
      </w:hyperlink>
      <w:hyperlink r:id="rId497">
        <w:r w:rsidR="00FA225A" w:rsidRPr="00267903">
          <w:rPr>
            <w:rFonts w:eastAsia="Roboto"/>
            <w:i/>
            <w:color w:val="000000"/>
            <w:highlight w:val="white"/>
          </w:rPr>
          <w:t>Sci. Total Environ.</w:t>
        </w:r>
      </w:hyperlink>
      <w:hyperlink r:id="rId498">
        <w:r w:rsidR="00FA225A" w:rsidRPr="00267903">
          <w:rPr>
            <w:rFonts w:eastAsia="Roboto"/>
            <w:color w:val="000000"/>
            <w:highlight w:val="white"/>
          </w:rPr>
          <w:t xml:space="preserve"> 741, 140177.</w:t>
        </w:r>
      </w:hyperlink>
    </w:p>
    <w:p w14:paraId="7179B345"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499">
        <w:r w:rsidR="00FA225A" w:rsidRPr="00267903">
          <w:rPr>
            <w:rFonts w:eastAsia="Roboto"/>
            <w:color w:val="000000"/>
            <w:highlight w:val="white"/>
          </w:rPr>
          <w:t xml:space="preserve">Weir, B. S., and </w:t>
        </w:r>
        <w:proofErr w:type="spellStart"/>
        <w:r w:rsidR="00FA225A" w:rsidRPr="00267903">
          <w:rPr>
            <w:rFonts w:eastAsia="Roboto"/>
            <w:color w:val="000000"/>
            <w:highlight w:val="white"/>
          </w:rPr>
          <w:t>Cockerham</w:t>
        </w:r>
        <w:proofErr w:type="spellEnd"/>
        <w:r w:rsidR="00FA225A" w:rsidRPr="00267903">
          <w:rPr>
            <w:rFonts w:eastAsia="Roboto"/>
            <w:color w:val="000000"/>
            <w:highlight w:val="white"/>
          </w:rPr>
          <w:t xml:space="preserve">, C. C. (1984). ESTIMATING F-STATISTICS FOR THE ANALYSIS OF POPULATION STRUCTURE. </w:t>
        </w:r>
      </w:hyperlink>
      <w:hyperlink r:id="rId500">
        <w:r w:rsidR="00FA225A" w:rsidRPr="00267903">
          <w:rPr>
            <w:rFonts w:eastAsia="Roboto"/>
            <w:i/>
            <w:color w:val="000000"/>
            <w:highlight w:val="white"/>
          </w:rPr>
          <w:t>Evolution</w:t>
        </w:r>
      </w:hyperlink>
      <w:hyperlink r:id="rId501">
        <w:r w:rsidR="00FA225A" w:rsidRPr="00267903">
          <w:rPr>
            <w:rFonts w:eastAsia="Roboto"/>
            <w:color w:val="000000"/>
            <w:highlight w:val="white"/>
          </w:rPr>
          <w:t xml:space="preserve"> 38, 1358–1370.</w:t>
        </w:r>
      </w:hyperlink>
    </w:p>
    <w:p w14:paraId="64DF4A7C"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502">
        <w:r w:rsidR="00FA225A" w:rsidRPr="00267903">
          <w:rPr>
            <w:rFonts w:eastAsia="Roboto"/>
            <w:color w:val="000000"/>
            <w:highlight w:val="white"/>
          </w:rPr>
          <w:t xml:space="preserve">Whitehead, A., and Crawford, D. L. (2006). Variation within and among species in gene expression: raw material for evolution. </w:t>
        </w:r>
      </w:hyperlink>
      <w:hyperlink r:id="rId503">
        <w:r w:rsidR="00FA225A" w:rsidRPr="00267903">
          <w:rPr>
            <w:rFonts w:eastAsia="Roboto"/>
            <w:i/>
            <w:color w:val="000000"/>
            <w:highlight w:val="white"/>
          </w:rPr>
          <w:t>Mol. Ecol.</w:t>
        </w:r>
      </w:hyperlink>
      <w:hyperlink r:id="rId504">
        <w:r w:rsidR="00FA225A" w:rsidRPr="00267903">
          <w:rPr>
            <w:rFonts w:eastAsia="Roboto"/>
            <w:color w:val="000000"/>
            <w:highlight w:val="white"/>
          </w:rPr>
          <w:t xml:space="preserve"> 15, 1197–1211.</w:t>
        </w:r>
      </w:hyperlink>
    </w:p>
    <w:p w14:paraId="653970F4"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505">
        <w:proofErr w:type="spellStart"/>
        <w:r w:rsidR="00FA225A" w:rsidRPr="00267903">
          <w:rPr>
            <w:rFonts w:eastAsia="Roboto"/>
            <w:color w:val="000000"/>
            <w:highlight w:val="white"/>
          </w:rPr>
          <w:t>Whiteley</w:t>
        </w:r>
        <w:proofErr w:type="spellEnd"/>
        <w:r w:rsidR="00FA225A" w:rsidRPr="00267903">
          <w:rPr>
            <w:rFonts w:eastAsia="Roboto"/>
            <w:color w:val="000000"/>
            <w:highlight w:val="white"/>
          </w:rPr>
          <w:t xml:space="preserve">, N. M. (2011). Physiological and ecological responses of crustaceans to ocean acidification. </w:t>
        </w:r>
      </w:hyperlink>
      <w:hyperlink r:id="rId506">
        <w:r w:rsidR="00FA225A" w:rsidRPr="00267903">
          <w:rPr>
            <w:rFonts w:eastAsia="Roboto"/>
            <w:i/>
            <w:color w:val="000000"/>
            <w:highlight w:val="white"/>
          </w:rPr>
          <w:t xml:space="preserve">Mar. Ecol. </w:t>
        </w:r>
        <w:proofErr w:type="spellStart"/>
        <w:r w:rsidR="00FA225A" w:rsidRPr="00267903">
          <w:rPr>
            <w:rFonts w:eastAsia="Roboto"/>
            <w:i/>
            <w:color w:val="000000"/>
            <w:highlight w:val="white"/>
          </w:rPr>
          <w:t>Prog</w:t>
        </w:r>
        <w:proofErr w:type="spellEnd"/>
        <w:r w:rsidR="00FA225A" w:rsidRPr="00267903">
          <w:rPr>
            <w:rFonts w:eastAsia="Roboto"/>
            <w:i/>
            <w:color w:val="000000"/>
            <w:highlight w:val="white"/>
          </w:rPr>
          <w:t>. Ser.</w:t>
        </w:r>
      </w:hyperlink>
      <w:hyperlink r:id="rId507">
        <w:r w:rsidR="00FA225A" w:rsidRPr="00267903">
          <w:rPr>
            <w:rFonts w:eastAsia="Roboto"/>
            <w:color w:val="000000"/>
            <w:highlight w:val="white"/>
          </w:rPr>
          <w:t xml:space="preserve"> 430, 257–271.</w:t>
        </w:r>
      </w:hyperlink>
    </w:p>
    <w:p w14:paraId="67AF2EC8"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508">
        <w:r w:rsidR="00FA225A" w:rsidRPr="00267903">
          <w:rPr>
            <w:rFonts w:eastAsia="Roboto"/>
            <w:color w:val="000000"/>
            <w:highlight w:val="white"/>
          </w:rPr>
          <w:t xml:space="preserve">Wu, C., and Lu, J. (2019). Diversification of Transposable Elements in Arthropods and Its Impact on Genome Evolution. </w:t>
        </w:r>
      </w:hyperlink>
      <w:hyperlink r:id="rId509">
        <w:r w:rsidR="00FA225A" w:rsidRPr="00267903">
          <w:rPr>
            <w:rFonts w:eastAsia="Roboto"/>
            <w:i/>
            <w:color w:val="000000"/>
            <w:highlight w:val="white"/>
          </w:rPr>
          <w:t xml:space="preserve">Genes </w:t>
        </w:r>
      </w:hyperlink>
      <w:hyperlink r:id="rId510">
        <w:r w:rsidR="00FA225A" w:rsidRPr="00267903">
          <w:rPr>
            <w:rFonts w:eastAsia="Roboto"/>
            <w:color w:val="000000"/>
            <w:highlight w:val="white"/>
          </w:rPr>
          <w:t xml:space="preserve"> 10.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511">
        <w:r w:rsidR="00FA225A" w:rsidRPr="00267903">
          <w:rPr>
            <w:rFonts w:eastAsia="Roboto"/>
            <w:color w:val="000000"/>
            <w:highlight w:val="white"/>
          </w:rPr>
          <w:t>10.3390/genes10050338</w:t>
        </w:r>
      </w:hyperlink>
      <w:hyperlink r:id="rId512">
        <w:r w:rsidR="00FA225A" w:rsidRPr="00267903">
          <w:rPr>
            <w:rFonts w:eastAsia="Roboto"/>
            <w:color w:val="000000"/>
            <w:highlight w:val="white"/>
          </w:rPr>
          <w:t>.</w:t>
        </w:r>
      </w:hyperlink>
    </w:p>
    <w:p w14:paraId="46A2AF4F"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513">
        <w:r w:rsidR="00FA225A" w:rsidRPr="00267903">
          <w:rPr>
            <w:rFonts w:eastAsia="Roboto"/>
            <w:color w:val="000000"/>
            <w:highlight w:val="white"/>
          </w:rPr>
          <w:t xml:space="preserve">Yi, R., Qin, Y., </w:t>
        </w:r>
        <w:proofErr w:type="spellStart"/>
        <w:r w:rsidR="00FA225A" w:rsidRPr="00267903">
          <w:rPr>
            <w:rFonts w:eastAsia="Roboto"/>
            <w:color w:val="000000"/>
            <w:highlight w:val="white"/>
          </w:rPr>
          <w:t>Macara</w:t>
        </w:r>
        <w:proofErr w:type="spellEnd"/>
        <w:r w:rsidR="00FA225A" w:rsidRPr="00267903">
          <w:rPr>
            <w:rFonts w:eastAsia="Roboto"/>
            <w:color w:val="000000"/>
            <w:highlight w:val="white"/>
          </w:rPr>
          <w:t xml:space="preserve">, I. G., and Cullen, B. R. (2003). Exportin-5 mediates the nuclear export of pre-microRNAs and short hairpin RNAs. </w:t>
        </w:r>
      </w:hyperlink>
      <w:hyperlink r:id="rId514">
        <w:r w:rsidR="00FA225A" w:rsidRPr="00267903">
          <w:rPr>
            <w:rFonts w:eastAsia="Roboto"/>
            <w:i/>
            <w:color w:val="000000"/>
            <w:highlight w:val="white"/>
          </w:rPr>
          <w:t>Genes Dev.</w:t>
        </w:r>
      </w:hyperlink>
      <w:hyperlink r:id="rId515">
        <w:r w:rsidR="00FA225A" w:rsidRPr="00267903">
          <w:rPr>
            <w:rFonts w:eastAsia="Roboto"/>
            <w:color w:val="000000"/>
            <w:highlight w:val="white"/>
          </w:rPr>
          <w:t xml:space="preserve"> 17, 3011–3016.</w:t>
        </w:r>
      </w:hyperlink>
    </w:p>
    <w:p w14:paraId="6A2C3ED1" w14:textId="77777777" w:rsidR="00E860AC" w:rsidRPr="00267903" w:rsidRDefault="00C27E4A">
      <w:pPr>
        <w:widowControl w:val="0"/>
        <w:pBdr>
          <w:top w:val="nil"/>
          <w:left w:val="nil"/>
          <w:bottom w:val="nil"/>
          <w:right w:val="nil"/>
          <w:between w:val="nil"/>
        </w:pBdr>
        <w:spacing w:line="240" w:lineRule="auto"/>
        <w:ind w:left="400" w:hanging="400"/>
        <w:rPr>
          <w:rFonts w:eastAsia="Roboto"/>
          <w:color w:val="000000"/>
          <w:highlight w:val="white"/>
        </w:rPr>
      </w:pPr>
      <w:hyperlink r:id="rId516">
        <w:r w:rsidR="00FA225A" w:rsidRPr="00267903">
          <w:rPr>
            <w:rFonts w:eastAsia="Roboto"/>
            <w:color w:val="000000"/>
            <w:highlight w:val="white"/>
          </w:rPr>
          <w:t xml:space="preserve">Zhang, Y., </w:t>
        </w:r>
        <w:proofErr w:type="spellStart"/>
        <w:r w:rsidR="00FA225A" w:rsidRPr="00267903">
          <w:rPr>
            <w:rFonts w:eastAsia="Roboto"/>
            <w:color w:val="000000"/>
            <w:highlight w:val="white"/>
          </w:rPr>
          <w:t>Buchberger</w:t>
        </w:r>
        <w:proofErr w:type="spellEnd"/>
        <w:r w:rsidR="00FA225A" w:rsidRPr="00267903">
          <w:rPr>
            <w:rFonts w:eastAsia="Roboto"/>
            <w:color w:val="000000"/>
            <w:highlight w:val="white"/>
          </w:rPr>
          <w:t xml:space="preserve">, A., </w:t>
        </w:r>
        <w:proofErr w:type="spellStart"/>
        <w:r w:rsidR="00FA225A" w:rsidRPr="00267903">
          <w:rPr>
            <w:rFonts w:eastAsia="Roboto"/>
            <w:color w:val="000000"/>
            <w:highlight w:val="white"/>
          </w:rPr>
          <w:t>Muthuvel</w:t>
        </w:r>
        <w:proofErr w:type="spellEnd"/>
        <w:r w:rsidR="00FA225A" w:rsidRPr="00267903">
          <w:rPr>
            <w:rFonts w:eastAsia="Roboto"/>
            <w:color w:val="000000"/>
            <w:highlight w:val="white"/>
          </w:rPr>
          <w:t xml:space="preserve">, G., and Li, L. (2015). Expression and distribution of neuropeptides in the nervous system of the crab </w:t>
        </w:r>
        <w:proofErr w:type="spellStart"/>
        <w:r w:rsidR="00FA225A" w:rsidRPr="00267903">
          <w:rPr>
            <w:rFonts w:eastAsia="Roboto"/>
            <w:color w:val="000000"/>
            <w:highlight w:val="white"/>
          </w:rPr>
          <w:t>Carcinus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maenas</w:t>
        </w:r>
        <w:proofErr w:type="spellEnd"/>
        <w:r w:rsidR="00FA225A" w:rsidRPr="00267903">
          <w:rPr>
            <w:rFonts w:eastAsia="Roboto"/>
            <w:color w:val="000000"/>
            <w:highlight w:val="white"/>
          </w:rPr>
          <w:t xml:space="preserve"> and their roles in environmental stress. </w:t>
        </w:r>
      </w:hyperlink>
      <w:hyperlink r:id="rId517">
        <w:r w:rsidR="00FA225A" w:rsidRPr="00267903">
          <w:rPr>
            <w:rFonts w:eastAsia="Roboto"/>
            <w:i/>
            <w:color w:val="000000"/>
            <w:highlight w:val="white"/>
          </w:rPr>
          <w:t>Proteomics</w:t>
        </w:r>
      </w:hyperlink>
      <w:hyperlink r:id="rId518">
        <w:r w:rsidR="00FA225A" w:rsidRPr="00267903">
          <w:rPr>
            <w:rFonts w:eastAsia="Roboto"/>
            <w:color w:val="000000"/>
            <w:highlight w:val="white"/>
          </w:rPr>
          <w:t xml:space="preserve"> 15, 3969–3979.</w:t>
        </w:r>
      </w:hyperlink>
    </w:p>
    <w:p w14:paraId="3E72BEF4" w14:textId="77777777" w:rsidR="00E860AC" w:rsidRPr="00267903" w:rsidRDefault="00C27E4A">
      <w:pPr>
        <w:widowControl w:val="0"/>
        <w:pBdr>
          <w:top w:val="nil"/>
          <w:left w:val="nil"/>
          <w:bottom w:val="nil"/>
          <w:right w:val="nil"/>
          <w:between w:val="nil"/>
        </w:pBdr>
        <w:spacing w:line="240" w:lineRule="auto"/>
        <w:ind w:left="400" w:hanging="400"/>
        <w:rPr>
          <w:rFonts w:eastAsia="Roboto"/>
          <w:highlight w:val="white"/>
        </w:rPr>
      </w:pPr>
      <w:hyperlink r:id="rId519">
        <w:proofErr w:type="spellStart"/>
        <w:r w:rsidR="00FA225A" w:rsidRPr="00267903">
          <w:rPr>
            <w:rFonts w:eastAsia="Roboto"/>
            <w:color w:val="000000"/>
            <w:highlight w:val="white"/>
          </w:rPr>
          <w:t>Zittier</w:t>
        </w:r>
        <w:proofErr w:type="spellEnd"/>
        <w:r w:rsidR="00FA225A" w:rsidRPr="00267903">
          <w:rPr>
            <w:rFonts w:eastAsia="Roboto"/>
            <w:color w:val="000000"/>
            <w:highlight w:val="white"/>
          </w:rPr>
          <w:t xml:space="preserve">, Z. M. C., </w:t>
        </w:r>
        <w:proofErr w:type="spellStart"/>
        <w:r w:rsidR="00FA225A" w:rsidRPr="00267903">
          <w:rPr>
            <w:rFonts w:eastAsia="Roboto"/>
            <w:color w:val="000000"/>
            <w:highlight w:val="white"/>
          </w:rPr>
          <w:t>Hirse</w:t>
        </w:r>
        <w:proofErr w:type="spellEnd"/>
        <w:r w:rsidR="00FA225A" w:rsidRPr="00267903">
          <w:rPr>
            <w:rFonts w:eastAsia="Roboto"/>
            <w:color w:val="000000"/>
            <w:highlight w:val="white"/>
          </w:rPr>
          <w:t xml:space="preserve">, T., and </w:t>
        </w:r>
        <w:proofErr w:type="spellStart"/>
        <w:r w:rsidR="00FA225A" w:rsidRPr="00267903">
          <w:rPr>
            <w:rFonts w:eastAsia="Roboto"/>
            <w:color w:val="000000"/>
            <w:highlight w:val="white"/>
          </w:rPr>
          <w:t>Pörtner</w:t>
        </w:r>
        <w:proofErr w:type="spellEnd"/>
        <w:r w:rsidR="00FA225A" w:rsidRPr="00267903">
          <w:rPr>
            <w:rFonts w:eastAsia="Roboto"/>
            <w:color w:val="000000"/>
            <w:highlight w:val="white"/>
          </w:rPr>
          <w:t xml:space="preserve">, H.-O. (2013). The synergistic effects of increasing temperature and CO2 levels on activity capacity and acid–base balance in the spider crab, </w:t>
        </w:r>
        <w:proofErr w:type="spellStart"/>
        <w:r w:rsidR="00FA225A" w:rsidRPr="00267903">
          <w:rPr>
            <w:rFonts w:eastAsia="Roboto"/>
            <w:color w:val="000000"/>
            <w:highlight w:val="white"/>
          </w:rPr>
          <w:t>Hyas</w:t>
        </w:r>
        <w:proofErr w:type="spellEnd"/>
        <w:r w:rsidR="00FA225A" w:rsidRPr="00267903">
          <w:rPr>
            <w:rFonts w:eastAsia="Roboto"/>
            <w:color w:val="000000"/>
            <w:highlight w:val="white"/>
          </w:rPr>
          <w:t xml:space="preserve"> </w:t>
        </w:r>
        <w:proofErr w:type="spellStart"/>
        <w:r w:rsidR="00FA225A" w:rsidRPr="00267903">
          <w:rPr>
            <w:rFonts w:eastAsia="Roboto"/>
            <w:color w:val="000000"/>
            <w:highlight w:val="white"/>
          </w:rPr>
          <w:t>araneus</w:t>
        </w:r>
        <w:proofErr w:type="spellEnd"/>
        <w:r w:rsidR="00FA225A" w:rsidRPr="00267903">
          <w:rPr>
            <w:rFonts w:eastAsia="Roboto"/>
            <w:color w:val="000000"/>
            <w:highlight w:val="white"/>
          </w:rPr>
          <w:t xml:space="preserve">. </w:t>
        </w:r>
      </w:hyperlink>
      <w:hyperlink r:id="rId520">
        <w:r w:rsidR="00FA225A" w:rsidRPr="00267903">
          <w:rPr>
            <w:rFonts w:eastAsia="Roboto"/>
            <w:i/>
            <w:color w:val="000000"/>
            <w:highlight w:val="white"/>
          </w:rPr>
          <w:t>Marine Biology</w:t>
        </w:r>
      </w:hyperlink>
      <w:hyperlink r:id="rId521">
        <w:r w:rsidR="00FA225A" w:rsidRPr="00267903">
          <w:rPr>
            <w:rFonts w:eastAsia="Roboto"/>
            <w:color w:val="000000"/>
            <w:highlight w:val="white"/>
          </w:rPr>
          <w:t xml:space="preserve"> 160, 2049–2062. </w:t>
        </w:r>
        <w:proofErr w:type="spellStart"/>
        <w:proofErr w:type="gramStart"/>
        <w:r w:rsidR="00FA225A" w:rsidRPr="00267903">
          <w:rPr>
            <w:rFonts w:eastAsia="Roboto"/>
            <w:color w:val="000000"/>
            <w:highlight w:val="white"/>
          </w:rPr>
          <w:t>doi</w:t>
        </w:r>
        <w:proofErr w:type="spellEnd"/>
        <w:proofErr w:type="gramEnd"/>
        <w:r w:rsidR="00FA225A" w:rsidRPr="00267903">
          <w:rPr>
            <w:rFonts w:eastAsia="Roboto"/>
            <w:color w:val="000000"/>
            <w:highlight w:val="white"/>
          </w:rPr>
          <w:t xml:space="preserve">: </w:t>
        </w:r>
      </w:hyperlink>
      <w:hyperlink r:id="rId522">
        <w:r w:rsidR="00FA225A" w:rsidRPr="00267903">
          <w:rPr>
            <w:rFonts w:eastAsia="Roboto"/>
            <w:color w:val="000000"/>
            <w:highlight w:val="white"/>
          </w:rPr>
          <w:t>10.1007/s00227-012-2073-8</w:t>
        </w:r>
      </w:hyperlink>
      <w:hyperlink r:id="rId523">
        <w:r w:rsidR="00FA225A" w:rsidRPr="00267903">
          <w:rPr>
            <w:rFonts w:eastAsia="Roboto"/>
            <w:color w:val="000000"/>
            <w:highlight w:val="white"/>
          </w:rPr>
          <w:t>.</w:t>
        </w:r>
      </w:hyperlink>
    </w:p>
    <w:p w14:paraId="5314671D" w14:textId="77777777" w:rsidR="00E860AC" w:rsidRPr="00267903" w:rsidRDefault="00E860AC">
      <w:pPr>
        <w:widowControl w:val="0"/>
        <w:pBdr>
          <w:top w:val="nil"/>
          <w:left w:val="nil"/>
          <w:bottom w:val="nil"/>
          <w:right w:val="nil"/>
          <w:between w:val="nil"/>
        </w:pBdr>
        <w:spacing w:line="240" w:lineRule="auto"/>
        <w:ind w:left="400" w:hanging="400"/>
        <w:rPr>
          <w:rFonts w:eastAsia="Roboto"/>
          <w:highlight w:val="white"/>
        </w:rPr>
      </w:pPr>
    </w:p>
    <w:p w14:paraId="50C4A085" w14:textId="77777777" w:rsidR="00E860AC" w:rsidRDefault="00E860AC">
      <w:pPr>
        <w:widowControl w:val="0"/>
        <w:pBdr>
          <w:top w:val="nil"/>
          <w:left w:val="nil"/>
          <w:bottom w:val="nil"/>
          <w:right w:val="nil"/>
          <w:between w:val="nil"/>
        </w:pBdr>
        <w:spacing w:line="240" w:lineRule="auto"/>
        <w:ind w:left="400" w:hanging="400"/>
        <w:rPr>
          <w:rFonts w:ascii="Roboto" w:eastAsia="Roboto" w:hAnsi="Roboto" w:cs="Roboto"/>
          <w:highlight w:val="white"/>
        </w:rPr>
      </w:pPr>
    </w:p>
    <w:p w14:paraId="224EF81E" w14:textId="77777777" w:rsidR="00E860AC" w:rsidRDefault="00FA225A">
      <w:pPr>
        <w:pStyle w:val="Heading1"/>
        <w:rPr>
          <w:i/>
        </w:rPr>
      </w:pPr>
      <w:bookmarkStart w:id="156" w:name="_z4wi5i8zv8x3" w:colFirst="0" w:colLast="0"/>
      <w:bookmarkEnd w:id="156"/>
      <w:r>
        <w:t xml:space="preserve">Supplemental - </w:t>
      </w:r>
      <w:r>
        <w:rPr>
          <w:i/>
        </w:rPr>
        <w:t>still in progress</w:t>
      </w:r>
    </w:p>
    <w:p w14:paraId="4A915CA8" w14:textId="77777777" w:rsidR="00E860AC" w:rsidRDefault="00E860AC">
      <w:pPr>
        <w:rPr>
          <w:b/>
        </w:rPr>
      </w:pPr>
    </w:p>
    <w:p w14:paraId="459C76FE" w14:textId="77777777" w:rsidR="00E860AC" w:rsidRDefault="00FA225A">
      <w:r>
        <w:rPr>
          <w:b/>
        </w:rPr>
        <w:t>Supplemental Table 1</w:t>
      </w:r>
      <w:r>
        <w:t xml:space="preserve">: Number of differentially expressed genes and enriched GO terms by pairwise treatment contrast. </w:t>
      </w:r>
      <w:commentRangeStart w:id="157"/>
      <w:r>
        <w:t>Colors</w:t>
      </w:r>
      <w:commentRangeEnd w:id="157"/>
      <w:r w:rsidR="004F6EE1">
        <w:rPr>
          <w:rStyle w:val="CommentReference"/>
        </w:rPr>
        <w:commentReference w:id="157"/>
      </w:r>
      <w:r>
        <w:t xml:space="preserve"> indicate the number of DEGs and GO terms that were upregulated and downregulated in the more severe OA treatment, where ambient = pH 8.0, moderate = pH 7.8, and severe = pH 7.5.  </w:t>
      </w:r>
    </w:p>
    <w:tbl>
      <w:tblPr>
        <w:tblStyle w:val="a4"/>
        <w:tblW w:w="9375" w:type="dxa"/>
        <w:tblBorders>
          <w:top w:val="nil"/>
          <w:left w:val="nil"/>
          <w:bottom w:val="nil"/>
          <w:right w:val="nil"/>
          <w:insideH w:val="nil"/>
          <w:insideV w:val="nil"/>
        </w:tblBorders>
        <w:tblLayout w:type="fixed"/>
        <w:tblLook w:val="0600" w:firstRow="0" w:lastRow="0" w:firstColumn="0" w:lastColumn="0" w:noHBand="1" w:noVBand="1"/>
      </w:tblPr>
      <w:tblGrid>
        <w:gridCol w:w="1680"/>
        <w:gridCol w:w="810"/>
        <w:gridCol w:w="1755"/>
        <w:gridCol w:w="1710"/>
        <w:gridCol w:w="1815"/>
        <w:gridCol w:w="1605"/>
      </w:tblGrid>
      <w:tr w:rsidR="00E860AC" w14:paraId="1E169179" w14:textId="77777777">
        <w:trPr>
          <w:trHeight w:val="345"/>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E8DBF93" w14:textId="77777777" w:rsidR="00E860AC" w:rsidRDefault="00FA225A">
            <w:pPr>
              <w:widowControl w:val="0"/>
              <w:jc w:val="center"/>
              <w:rPr>
                <w:sz w:val="18"/>
                <w:szCs w:val="18"/>
              </w:rPr>
            </w:pPr>
            <w:r>
              <w:rPr>
                <w:b/>
                <w:sz w:val="18"/>
                <w:szCs w:val="18"/>
              </w:rPr>
              <w:t>OA treatment contrast</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EFB20F3" w14:textId="77777777" w:rsidR="00E860AC" w:rsidRDefault="00FA225A">
            <w:pPr>
              <w:widowControl w:val="0"/>
              <w:jc w:val="center"/>
              <w:rPr>
                <w:sz w:val="18"/>
                <w:szCs w:val="18"/>
              </w:rPr>
            </w:pPr>
            <w:r>
              <w:rPr>
                <w:sz w:val="18"/>
                <w:szCs w:val="18"/>
              </w:rPr>
              <w:t>No. of DEGs</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32BED1C" w14:textId="77777777" w:rsidR="00E860AC" w:rsidRDefault="00FA225A">
            <w:pPr>
              <w:widowControl w:val="0"/>
              <w:jc w:val="center"/>
              <w:rPr>
                <w:sz w:val="18"/>
                <w:szCs w:val="18"/>
              </w:rPr>
            </w:pPr>
            <w:r>
              <w:rPr>
                <w:sz w:val="18"/>
                <w:szCs w:val="18"/>
              </w:rPr>
              <w:t>No. of enriched Biological Processes</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734150E" w14:textId="77777777" w:rsidR="00E860AC" w:rsidRDefault="00FA225A">
            <w:pPr>
              <w:widowControl w:val="0"/>
              <w:jc w:val="center"/>
              <w:rPr>
                <w:sz w:val="18"/>
                <w:szCs w:val="18"/>
              </w:rPr>
            </w:pPr>
            <w:r>
              <w:rPr>
                <w:sz w:val="18"/>
                <w:szCs w:val="18"/>
              </w:rPr>
              <w:t>No. of enriched  Molecular Functions</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418714E" w14:textId="77777777" w:rsidR="00E860AC" w:rsidRDefault="00FA225A">
            <w:pPr>
              <w:widowControl w:val="0"/>
              <w:jc w:val="center"/>
              <w:rPr>
                <w:sz w:val="18"/>
                <w:szCs w:val="18"/>
              </w:rPr>
            </w:pPr>
            <w:r>
              <w:rPr>
                <w:sz w:val="18"/>
                <w:szCs w:val="18"/>
              </w:rPr>
              <w:t>No. of enriched Cellular Components</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8BFB884" w14:textId="77777777" w:rsidR="00E860AC" w:rsidRDefault="00FA225A">
            <w:pPr>
              <w:widowControl w:val="0"/>
              <w:jc w:val="center"/>
              <w:rPr>
                <w:sz w:val="18"/>
                <w:szCs w:val="18"/>
              </w:rPr>
            </w:pPr>
            <w:r>
              <w:rPr>
                <w:sz w:val="18"/>
                <w:szCs w:val="18"/>
              </w:rPr>
              <w:t>% Transposable Elements</w:t>
            </w:r>
          </w:p>
        </w:tc>
      </w:tr>
      <w:tr w:rsidR="00E860AC" w14:paraId="345B46EE" w14:textId="77777777">
        <w:trPr>
          <w:trHeight w:val="286"/>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2D7898D" w14:textId="77777777" w:rsidR="00E860AC" w:rsidRDefault="00FA225A">
            <w:pPr>
              <w:widowControl w:val="0"/>
              <w:jc w:val="center"/>
              <w:rPr>
                <w:sz w:val="16"/>
                <w:szCs w:val="16"/>
              </w:rPr>
            </w:pPr>
            <w:r>
              <w:rPr>
                <w:sz w:val="16"/>
                <w:szCs w:val="16"/>
              </w:rPr>
              <w:t>Ambient vs Moderate</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1C4C1B7"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526 ⬆</w:t>
            </w:r>
          </w:p>
          <w:p w14:paraId="744834A3" w14:textId="77777777" w:rsidR="00E860AC" w:rsidRDefault="00FA225A">
            <w:pPr>
              <w:widowControl w:val="0"/>
              <w:jc w:val="center"/>
              <w:rPr>
                <w:sz w:val="16"/>
                <w:szCs w:val="16"/>
              </w:rPr>
            </w:pPr>
            <w:r>
              <w:rPr>
                <w:rFonts w:ascii="Fira Mono" w:eastAsia="Fira Mono" w:hAnsi="Fira Mono" w:cs="Fira Mono"/>
                <w:color w:val="980000"/>
                <w:sz w:val="16"/>
                <w:szCs w:val="16"/>
              </w:rPr>
              <w:t>933 ⬇</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1184309"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9 ⬆</w:t>
            </w:r>
          </w:p>
          <w:p w14:paraId="6AD07760" w14:textId="77777777" w:rsidR="00E860AC" w:rsidRDefault="00FA225A">
            <w:pPr>
              <w:widowControl w:val="0"/>
              <w:jc w:val="center"/>
              <w:rPr>
                <w:sz w:val="16"/>
                <w:szCs w:val="16"/>
              </w:rPr>
            </w:pPr>
            <w:r>
              <w:rPr>
                <w:rFonts w:ascii="Fira Mono" w:eastAsia="Fira Mono" w:hAnsi="Fira Mono" w:cs="Fira Mono"/>
                <w:color w:val="980000"/>
                <w:sz w:val="16"/>
                <w:szCs w:val="16"/>
              </w:rPr>
              <w:t>23 ⬇</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A80862D"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7 ⬆</w:t>
            </w:r>
          </w:p>
          <w:p w14:paraId="0FA84032" w14:textId="77777777" w:rsidR="00E860AC" w:rsidRDefault="00FA225A">
            <w:pPr>
              <w:widowControl w:val="0"/>
              <w:jc w:val="center"/>
              <w:rPr>
                <w:sz w:val="16"/>
                <w:szCs w:val="16"/>
              </w:rPr>
            </w:pPr>
            <w:r>
              <w:rPr>
                <w:rFonts w:ascii="Fira Mono" w:eastAsia="Fira Mono" w:hAnsi="Fira Mono" w:cs="Fira Mono"/>
                <w:color w:val="980000"/>
                <w:sz w:val="16"/>
                <w:szCs w:val="16"/>
              </w:rPr>
              <w:t>18 ⬇</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4B37B75"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2 ⬆</w:t>
            </w:r>
          </w:p>
          <w:p w14:paraId="3494014F" w14:textId="77777777" w:rsidR="00E860AC" w:rsidRDefault="00FA225A">
            <w:pPr>
              <w:widowControl w:val="0"/>
              <w:jc w:val="center"/>
              <w:rPr>
                <w:sz w:val="16"/>
                <w:szCs w:val="16"/>
              </w:rPr>
            </w:pPr>
            <w:r>
              <w:rPr>
                <w:rFonts w:ascii="Fira Mono" w:eastAsia="Fira Mono" w:hAnsi="Fira Mono" w:cs="Fira Mono"/>
                <w:color w:val="980000"/>
                <w:sz w:val="16"/>
                <w:szCs w:val="16"/>
              </w:rPr>
              <w:t>16 ⬇</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D030A51"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51.4% ⬆</w:t>
            </w:r>
          </w:p>
          <w:p w14:paraId="68AF9E5D" w14:textId="77777777" w:rsidR="00E860AC" w:rsidRDefault="00FA225A">
            <w:pPr>
              <w:widowControl w:val="0"/>
              <w:jc w:val="center"/>
              <w:rPr>
                <w:sz w:val="16"/>
                <w:szCs w:val="16"/>
              </w:rPr>
            </w:pPr>
            <w:r>
              <w:rPr>
                <w:rFonts w:ascii="Fira Mono" w:eastAsia="Fira Mono" w:hAnsi="Fira Mono" w:cs="Fira Mono"/>
                <w:color w:val="980000"/>
                <w:sz w:val="16"/>
                <w:szCs w:val="16"/>
              </w:rPr>
              <w:t>30.6% ⬇</w:t>
            </w:r>
          </w:p>
        </w:tc>
      </w:tr>
      <w:tr w:rsidR="00E860AC" w14:paraId="1CEEB818" w14:textId="77777777">
        <w:trPr>
          <w:trHeight w:val="300"/>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CBCD694" w14:textId="77777777" w:rsidR="00E860AC" w:rsidRDefault="00FA225A">
            <w:pPr>
              <w:widowControl w:val="0"/>
              <w:jc w:val="center"/>
              <w:rPr>
                <w:sz w:val="16"/>
                <w:szCs w:val="16"/>
              </w:rPr>
            </w:pPr>
            <w:r>
              <w:rPr>
                <w:sz w:val="16"/>
                <w:szCs w:val="16"/>
              </w:rPr>
              <w:t>Ambient vs Severe</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380B57E"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2,350 ⬆</w:t>
            </w:r>
          </w:p>
          <w:p w14:paraId="5BBF98C9" w14:textId="77777777" w:rsidR="00E860AC" w:rsidRDefault="00FA225A">
            <w:pPr>
              <w:widowControl w:val="0"/>
              <w:jc w:val="center"/>
              <w:rPr>
                <w:sz w:val="16"/>
                <w:szCs w:val="16"/>
              </w:rPr>
            </w:pPr>
            <w:r>
              <w:rPr>
                <w:rFonts w:ascii="Fira Mono" w:eastAsia="Fira Mono" w:hAnsi="Fira Mono" w:cs="Fira Mono"/>
                <w:color w:val="980000"/>
                <w:sz w:val="16"/>
                <w:szCs w:val="16"/>
              </w:rPr>
              <w:t>3,907 ⬇</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0553414"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5 ⬆</w:t>
            </w:r>
          </w:p>
          <w:p w14:paraId="3FBBD408" w14:textId="77777777" w:rsidR="00E860AC" w:rsidRDefault="00FA225A">
            <w:pPr>
              <w:widowControl w:val="0"/>
              <w:jc w:val="center"/>
              <w:rPr>
                <w:color w:val="980000"/>
                <w:sz w:val="16"/>
                <w:szCs w:val="16"/>
              </w:rPr>
            </w:pPr>
            <w:r>
              <w:rPr>
                <w:rFonts w:ascii="Fira Mono" w:eastAsia="Fira Mono" w:hAnsi="Fira Mono" w:cs="Fira Mono"/>
                <w:color w:val="980000"/>
                <w:sz w:val="16"/>
                <w:szCs w:val="16"/>
              </w:rPr>
              <w:t>81 ⬇</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3C21EE9"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10 ⬆</w:t>
            </w:r>
          </w:p>
          <w:p w14:paraId="6928889D" w14:textId="77777777" w:rsidR="00E860AC" w:rsidRDefault="00FA225A">
            <w:pPr>
              <w:widowControl w:val="0"/>
              <w:jc w:val="center"/>
              <w:rPr>
                <w:sz w:val="16"/>
                <w:szCs w:val="16"/>
              </w:rPr>
            </w:pPr>
            <w:r>
              <w:rPr>
                <w:rFonts w:ascii="Fira Mono" w:eastAsia="Fira Mono" w:hAnsi="Fira Mono" w:cs="Fira Mono"/>
                <w:color w:val="980000"/>
                <w:sz w:val="16"/>
                <w:szCs w:val="16"/>
              </w:rPr>
              <w:t>47 ⬇</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30DE32C"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1 ⬆</w:t>
            </w:r>
          </w:p>
          <w:p w14:paraId="56D0FDA7" w14:textId="77777777" w:rsidR="00E860AC" w:rsidRDefault="00FA225A">
            <w:pPr>
              <w:widowControl w:val="0"/>
              <w:jc w:val="center"/>
              <w:rPr>
                <w:sz w:val="16"/>
                <w:szCs w:val="16"/>
              </w:rPr>
            </w:pPr>
            <w:r>
              <w:rPr>
                <w:rFonts w:ascii="Fira Mono" w:eastAsia="Fira Mono" w:hAnsi="Fira Mono" w:cs="Fira Mono"/>
                <w:color w:val="980000"/>
                <w:sz w:val="16"/>
                <w:szCs w:val="16"/>
              </w:rPr>
              <w:t>29 ⬇</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A9FD460"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64.5% ⬆</w:t>
            </w:r>
          </w:p>
          <w:p w14:paraId="50A31F25" w14:textId="77777777" w:rsidR="00E860AC" w:rsidRDefault="00FA225A">
            <w:pPr>
              <w:widowControl w:val="0"/>
              <w:jc w:val="center"/>
              <w:rPr>
                <w:sz w:val="16"/>
                <w:szCs w:val="16"/>
              </w:rPr>
            </w:pPr>
            <w:r>
              <w:rPr>
                <w:rFonts w:ascii="Fira Mono" w:eastAsia="Fira Mono" w:hAnsi="Fira Mono" w:cs="Fira Mono"/>
                <w:color w:val="980000"/>
                <w:sz w:val="16"/>
                <w:szCs w:val="16"/>
              </w:rPr>
              <w:t>27.7% ⬇</w:t>
            </w:r>
          </w:p>
        </w:tc>
      </w:tr>
      <w:tr w:rsidR="00E860AC" w14:paraId="5080910E" w14:textId="77777777">
        <w:trPr>
          <w:trHeight w:val="300"/>
        </w:trPr>
        <w:tc>
          <w:tcPr>
            <w:tcW w:w="168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D19288B" w14:textId="77777777" w:rsidR="00E860AC" w:rsidRDefault="00FA225A">
            <w:pPr>
              <w:widowControl w:val="0"/>
              <w:jc w:val="center"/>
              <w:rPr>
                <w:sz w:val="16"/>
                <w:szCs w:val="16"/>
              </w:rPr>
            </w:pPr>
            <w:r>
              <w:rPr>
                <w:sz w:val="16"/>
                <w:szCs w:val="16"/>
              </w:rPr>
              <w:t>Moderate vs Severe</w:t>
            </w:r>
          </w:p>
        </w:tc>
        <w:tc>
          <w:tcPr>
            <w:tcW w:w="8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9351C56"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22 ⬆</w:t>
            </w:r>
          </w:p>
          <w:p w14:paraId="258CDFCB" w14:textId="77777777" w:rsidR="00E860AC" w:rsidRDefault="00FA225A">
            <w:pPr>
              <w:widowControl w:val="0"/>
              <w:jc w:val="center"/>
              <w:rPr>
                <w:sz w:val="16"/>
                <w:szCs w:val="16"/>
              </w:rPr>
            </w:pPr>
            <w:r>
              <w:rPr>
                <w:rFonts w:ascii="Fira Mono" w:eastAsia="Fira Mono" w:hAnsi="Fira Mono" w:cs="Fira Mono"/>
                <w:color w:val="980000"/>
                <w:sz w:val="16"/>
                <w:szCs w:val="16"/>
              </w:rPr>
              <w:t>25 ⬇</w:t>
            </w:r>
          </w:p>
        </w:tc>
        <w:tc>
          <w:tcPr>
            <w:tcW w:w="175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8722C57"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3 ⬆</w:t>
            </w:r>
          </w:p>
          <w:p w14:paraId="3F1BC4EC" w14:textId="77777777" w:rsidR="00E860AC" w:rsidRDefault="00FA225A">
            <w:pPr>
              <w:widowControl w:val="0"/>
              <w:jc w:val="center"/>
              <w:rPr>
                <w:sz w:val="16"/>
                <w:szCs w:val="16"/>
              </w:rPr>
            </w:pPr>
            <w:r>
              <w:rPr>
                <w:rFonts w:ascii="Fira Mono" w:eastAsia="Fira Mono" w:hAnsi="Fira Mono" w:cs="Fira Mono"/>
                <w:color w:val="980000"/>
                <w:sz w:val="16"/>
                <w:szCs w:val="16"/>
              </w:rPr>
              <w:t>2 ⬇</w:t>
            </w:r>
          </w:p>
        </w:tc>
        <w:tc>
          <w:tcPr>
            <w:tcW w:w="171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75E57DE"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5 ⬆</w:t>
            </w:r>
          </w:p>
          <w:p w14:paraId="695DBA16" w14:textId="77777777" w:rsidR="00E860AC" w:rsidRDefault="00FA225A">
            <w:pPr>
              <w:widowControl w:val="0"/>
              <w:jc w:val="center"/>
              <w:rPr>
                <w:sz w:val="16"/>
                <w:szCs w:val="16"/>
              </w:rPr>
            </w:pPr>
            <w:r>
              <w:rPr>
                <w:rFonts w:ascii="Fira Mono" w:eastAsia="Fira Mono" w:hAnsi="Fira Mono" w:cs="Fira Mono"/>
                <w:color w:val="980000"/>
                <w:sz w:val="16"/>
                <w:szCs w:val="16"/>
              </w:rPr>
              <w:t>0 ⬇</w:t>
            </w:r>
          </w:p>
        </w:tc>
        <w:tc>
          <w:tcPr>
            <w:tcW w:w="18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BB8C10C"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0 ⬆</w:t>
            </w:r>
          </w:p>
          <w:p w14:paraId="09D2C826" w14:textId="77777777" w:rsidR="00E860AC" w:rsidRDefault="00FA225A">
            <w:pPr>
              <w:widowControl w:val="0"/>
              <w:jc w:val="center"/>
              <w:rPr>
                <w:i/>
                <w:sz w:val="16"/>
                <w:szCs w:val="16"/>
              </w:rPr>
            </w:pPr>
            <w:r>
              <w:rPr>
                <w:rFonts w:ascii="Fira Mono" w:eastAsia="Fira Mono" w:hAnsi="Fira Mono" w:cs="Fira Mono"/>
                <w:color w:val="980000"/>
                <w:sz w:val="16"/>
                <w:szCs w:val="16"/>
              </w:rPr>
              <w:t>0 ⬇</w:t>
            </w:r>
          </w:p>
        </w:tc>
        <w:tc>
          <w:tcPr>
            <w:tcW w:w="160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65504A9" w14:textId="77777777" w:rsidR="00E860AC" w:rsidRDefault="00FA225A">
            <w:pPr>
              <w:widowControl w:val="0"/>
              <w:jc w:val="center"/>
              <w:rPr>
                <w:color w:val="38761D"/>
                <w:sz w:val="16"/>
                <w:szCs w:val="16"/>
              </w:rPr>
            </w:pPr>
            <w:r>
              <w:rPr>
                <w:rFonts w:ascii="Fira Mono" w:eastAsia="Fira Mono" w:hAnsi="Fira Mono" w:cs="Fira Mono"/>
                <w:color w:val="38761D"/>
                <w:sz w:val="16"/>
                <w:szCs w:val="16"/>
              </w:rPr>
              <w:t>85.7% ⬆</w:t>
            </w:r>
          </w:p>
          <w:p w14:paraId="36A0C3B4" w14:textId="77777777" w:rsidR="00E860AC" w:rsidRDefault="00FA225A">
            <w:pPr>
              <w:widowControl w:val="0"/>
              <w:jc w:val="center"/>
              <w:rPr>
                <w:sz w:val="16"/>
                <w:szCs w:val="16"/>
              </w:rPr>
            </w:pPr>
            <w:r>
              <w:rPr>
                <w:rFonts w:ascii="Fira Mono" w:eastAsia="Fira Mono" w:hAnsi="Fira Mono" w:cs="Fira Mono"/>
                <w:color w:val="980000"/>
                <w:sz w:val="16"/>
                <w:szCs w:val="16"/>
              </w:rPr>
              <w:t>12.5% ⬇</w:t>
            </w:r>
          </w:p>
        </w:tc>
        <w:bookmarkStart w:id="158" w:name="_GoBack"/>
        <w:bookmarkEnd w:id="158"/>
      </w:tr>
    </w:tbl>
    <w:p w14:paraId="6F49968E" w14:textId="77777777" w:rsidR="00E860AC" w:rsidRDefault="00E860AC">
      <w:pPr>
        <w:rPr>
          <w:b/>
        </w:rPr>
      </w:pPr>
    </w:p>
    <w:p w14:paraId="7521C8EF" w14:textId="77777777" w:rsidR="00E860AC" w:rsidRDefault="00FA225A">
      <w:r>
        <w:rPr>
          <w:b/>
        </w:rPr>
        <w:t xml:space="preserve">Supplemental Table 2: </w:t>
      </w:r>
      <w:r>
        <w:t xml:space="preserve"> Statistics for modules with </w:t>
      </w:r>
      <w:proofErr w:type="spellStart"/>
      <w:r>
        <w:t>eigengenes</w:t>
      </w:r>
      <w:proofErr w:type="spellEnd"/>
      <w:r>
        <w:t xml:space="preserve"> that correlate significantly with pCO</w:t>
      </w:r>
      <w:r>
        <w:rPr>
          <w:vertAlign w:val="subscript"/>
        </w:rPr>
        <w:t>2</w:t>
      </w:r>
      <w:r>
        <w:t xml:space="preserve"> concentration. Modules in </w:t>
      </w:r>
      <w:commentRangeStart w:id="159"/>
      <w:r>
        <w:t xml:space="preserve">red and green </w:t>
      </w:r>
      <w:commentRangeEnd w:id="159"/>
      <w:r w:rsidR="009F44E3">
        <w:rPr>
          <w:rStyle w:val="CommentReference"/>
        </w:rPr>
        <w:commentReference w:id="159"/>
      </w:r>
      <w:r>
        <w:t>indicate modules for which gene expression decreases and increases with pCO</w:t>
      </w:r>
      <w:r>
        <w:rPr>
          <w:vertAlign w:val="subscript"/>
        </w:rPr>
        <w:t>2</w:t>
      </w:r>
      <w:r>
        <w:t xml:space="preserve">, respectively. The percent of genes that are transposable elements are also included for each module. Modules are randomly assigned color names, and the letters correspond to Figure 5 panels in the main text. </w:t>
      </w:r>
    </w:p>
    <w:tbl>
      <w:tblPr>
        <w:tblStyle w:val="a5"/>
        <w:tblW w:w="9240" w:type="dxa"/>
        <w:tblBorders>
          <w:top w:val="nil"/>
          <w:left w:val="nil"/>
          <w:bottom w:val="nil"/>
          <w:right w:val="nil"/>
          <w:insideH w:val="nil"/>
          <w:insideV w:val="nil"/>
        </w:tblBorders>
        <w:tblLayout w:type="fixed"/>
        <w:tblLook w:val="0600" w:firstRow="0" w:lastRow="0" w:firstColumn="0" w:lastColumn="0" w:noHBand="1" w:noVBand="1"/>
      </w:tblPr>
      <w:tblGrid>
        <w:gridCol w:w="1215"/>
        <w:gridCol w:w="1200"/>
        <w:gridCol w:w="2085"/>
        <w:gridCol w:w="1620"/>
        <w:gridCol w:w="1620"/>
        <w:gridCol w:w="1500"/>
      </w:tblGrid>
      <w:tr w:rsidR="00E860AC" w14:paraId="07597326" w14:textId="77777777">
        <w:trPr>
          <w:trHeight w:val="819"/>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C2662B3" w14:textId="77777777" w:rsidR="00E860AC" w:rsidRDefault="00FA225A">
            <w:pPr>
              <w:widowControl w:val="0"/>
              <w:jc w:val="center"/>
              <w:rPr>
                <w:sz w:val="18"/>
                <w:szCs w:val="18"/>
              </w:rPr>
            </w:pPr>
            <w:r>
              <w:rPr>
                <w:b/>
                <w:sz w:val="18"/>
                <w:szCs w:val="18"/>
              </w:rPr>
              <w:t>Module</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7A539D4" w14:textId="77777777" w:rsidR="00E860AC" w:rsidRDefault="00FA225A">
            <w:pPr>
              <w:widowControl w:val="0"/>
              <w:jc w:val="center"/>
              <w:rPr>
                <w:b/>
                <w:sz w:val="18"/>
                <w:szCs w:val="18"/>
              </w:rPr>
            </w:pPr>
            <w:r>
              <w:rPr>
                <w:b/>
                <w:sz w:val="18"/>
                <w:szCs w:val="18"/>
              </w:rPr>
              <w:t>No. of genes in module</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8A85AD2" w14:textId="77777777" w:rsidR="00E860AC" w:rsidRDefault="00FA225A">
            <w:pPr>
              <w:widowControl w:val="0"/>
              <w:jc w:val="center"/>
              <w:rPr>
                <w:b/>
                <w:sz w:val="18"/>
                <w:szCs w:val="18"/>
              </w:rPr>
            </w:pPr>
            <w:r>
              <w:rPr>
                <w:b/>
                <w:sz w:val="18"/>
                <w:szCs w:val="18"/>
              </w:rPr>
              <w:t>No. of genes in module that are also differentially expressed</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DB11E33" w14:textId="77777777" w:rsidR="00E860AC" w:rsidRDefault="00FA225A">
            <w:pPr>
              <w:widowControl w:val="0"/>
              <w:jc w:val="center"/>
              <w:rPr>
                <w:sz w:val="18"/>
                <w:szCs w:val="18"/>
              </w:rPr>
            </w:pPr>
            <w:r>
              <w:rPr>
                <w:b/>
                <w:sz w:val="18"/>
                <w:szCs w:val="18"/>
              </w:rPr>
              <w:t>Weighted Pearson correlation with pCO</w:t>
            </w:r>
            <w:r>
              <w:rPr>
                <w:b/>
                <w:sz w:val="18"/>
                <w:szCs w:val="18"/>
                <w:vertAlign w:val="subscript"/>
              </w:rPr>
              <w:t>2</w:t>
            </w:r>
            <w:r>
              <w:rPr>
                <w:b/>
                <w:sz w:val="18"/>
                <w:szCs w:val="18"/>
              </w:rPr>
              <w:t xml:space="preserve"> (P-value)</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EE08ABB" w14:textId="77777777" w:rsidR="00E860AC" w:rsidRDefault="00FA225A">
            <w:pPr>
              <w:widowControl w:val="0"/>
              <w:jc w:val="center"/>
              <w:rPr>
                <w:b/>
                <w:sz w:val="18"/>
                <w:szCs w:val="18"/>
              </w:rPr>
            </w:pPr>
            <w:r>
              <w:rPr>
                <w:b/>
                <w:sz w:val="18"/>
                <w:szCs w:val="18"/>
              </w:rPr>
              <w:t>% Transposable Elements</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736F9AE" w14:textId="77777777" w:rsidR="00E860AC" w:rsidRDefault="00FA225A">
            <w:pPr>
              <w:widowControl w:val="0"/>
              <w:jc w:val="center"/>
              <w:rPr>
                <w:b/>
                <w:sz w:val="18"/>
                <w:szCs w:val="18"/>
              </w:rPr>
            </w:pPr>
            <w:r>
              <w:rPr>
                <w:b/>
                <w:sz w:val="18"/>
                <w:szCs w:val="18"/>
              </w:rPr>
              <w:t>No. of enriched biological process GO terms at EASE&lt;0.05</w:t>
            </w:r>
          </w:p>
          <w:p w14:paraId="23156892" w14:textId="77777777" w:rsidR="00E860AC" w:rsidRDefault="00FA225A">
            <w:pPr>
              <w:widowControl w:val="0"/>
              <w:jc w:val="center"/>
              <w:rPr>
                <w:b/>
                <w:sz w:val="18"/>
                <w:szCs w:val="18"/>
              </w:rPr>
            </w:pPr>
            <w:r>
              <w:rPr>
                <w:b/>
                <w:sz w:val="18"/>
                <w:szCs w:val="18"/>
              </w:rPr>
              <w:t>(FDR 10%)</w:t>
            </w:r>
          </w:p>
        </w:tc>
      </w:tr>
      <w:tr w:rsidR="00E860AC" w14:paraId="7A4F7F02"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DA31E92" w14:textId="77777777" w:rsidR="00E860AC" w:rsidRDefault="00FA225A">
            <w:pPr>
              <w:widowControl w:val="0"/>
              <w:jc w:val="center"/>
              <w:rPr>
                <w:color w:val="990000"/>
                <w:sz w:val="16"/>
                <w:szCs w:val="16"/>
              </w:rPr>
            </w:pPr>
            <w:r>
              <w:rPr>
                <w:color w:val="990000"/>
                <w:sz w:val="16"/>
                <w:szCs w:val="16"/>
              </w:rPr>
              <w:t>(a) magenta</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5D88F7F" w14:textId="77777777" w:rsidR="00E860AC" w:rsidRDefault="00FA225A">
            <w:pPr>
              <w:widowControl w:val="0"/>
              <w:jc w:val="center"/>
              <w:rPr>
                <w:color w:val="990000"/>
                <w:sz w:val="16"/>
                <w:szCs w:val="16"/>
              </w:rPr>
            </w:pPr>
            <w:r>
              <w:rPr>
                <w:color w:val="990000"/>
                <w:sz w:val="16"/>
                <w:szCs w:val="16"/>
              </w:rPr>
              <w:t>6,602</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005C76A" w14:textId="77777777" w:rsidR="00E860AC" w:rsidRDefault="00FA225A">
            <w:pPr>
              <w:widowControl w:val="0"/>
              <w:jc w:val="center"/>
              <w:rPr>
                <w:color w:val="990000"/>
                <w:sz w:val="16"/>
                <w:szCs w:val="16"/>
              </w:rPr>
            </w:pPr>
            <w:r>
              <w:rPr>
                <w:color w:val="990000"/>
                <w:sz w:val="16"/>
                <w:szCs w:val="16"/>
              </w:rPr>
              <w:t>1,280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8C003E7" w14:textId="77777777" w:rsidR="00E860AC" w:rsidRDefault="00FA225A">
            <w:pPr>
              <w:widowControl w:val="0"/>
              <w:jc w:val="center"/>
              <w:rPr>
                <w:color w:val="990000"/>
                <w:sz w:val="16"/>
                <w:szCs w:val="16"/>
              </w:rPr>
            </w:pPr>
            <w:r>
              <w:rPr>
                <w:color w:val="990000"/>
                <w:sz w:val="16"/>
                <w:szCs w:val="16"/>
              </w:rPr>
              <w:t>-0.52 (4.5e</w:t>
            </w:r>
            <w:r>
              <w:rPr>
                <w:color w:val="990000"/>
                <w:sz w:val="16"/>
                <w:szCs w:val="16"/>
                <w:vertAlign w:val="superscript"/>
              </w:rPr>
              <w:t>-4</w:t>
            </w:r>
            <w:r>
              <w:rPr>
                <w:color w:val="990000"/>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96278F5" w14:textId="77777777" w:rsidR="00E860AC" w:rsidRDefault="00FA225A">
            <w:pPr>
              <w:widowControl w:val="0"/>
              <w:jc w:val="center"/>
              <w:rPr>
                <w:color w:val="990000"/>
                <w:sz w:val="16"/>
                <w:szCs w:val="16"/>
              </w:rPr>
            </w:pPr>
            <w:r>
              <w:rPr>
                <w:color w:val="990000"/>
                <w:sz w:val="16"/>
                <w:szCs w:val="16"/>
              </w:rPr>
              <w:t>45%</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1C6FFC8" w14:textId="77777777" w:rsidR="00E860AC" w:rsidRDefault="00FA225A">
            <w:pPr>
              <w:widowControl w:val="0"/>
              <w:jc w:val="center"/>
              <w:rPr>
                <w:color w:val="990000"/>
                <w:sz w:val="16"/>
                <w:szCs w:val="16"/>
              </w:rPr>
            </w:pPr>
            <w:r>
              <w:rPr>
                <w:color w:val="990000"/>
                <w:sz w:val="16"/>
                <w:szCs w:val="16"/>
              </w:rPr>
              <w:t>43 (11)</w:t>
            </w:r>
          </w:p>
        </w:tc>
      </w:tr>
      <w:tr w:rsidR="00E860AC" w14:paraId="798D8E45"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6C86A88" w14:textId="77777777" w:rsidR="00E860AC" w:rsidRDefault="00FA225A">
            <w:pPr>
              <w:widowControl w:val="0"/>
              <w:jc w:val="center"/>
              <w:rPr>
                <w:color w:val="990000"/>
                <w:sz w:val="16"/>
                <w:szCs w:val="16"/>
              </w:rPr>
            </w:pPr>
            <w:r>
              <w:rPr>
                <w:color w:val="990000"/>
                <w:sz w:val="16"/>
                <w:szCs w:val="16"/>
              </w:rPr>
              <w:t xml:space="preserve">(b) </w:t>
            </w:r>
            <w:proofErr w:type="spellStart"/>
            <w:r>
              <w:rPr>
                <w:color w:val="990000"/>
                <w:sz w:val="16"/>
                <w:szCs w:val="16"/>
              </w:rPr>
              <w:t>lightcyan</w:t>
            </w:r>
            <w:proofErr w:type="spellEnd"/>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1ABD884" w14:textId="77777777" w:rsidR="00E860AC" w:rsidRDefault="00FA225A">
            <w:pPr>
              <w:widowControl w:val="0"/>
              <w:jc w:val="center"/>
              <w:rPr>
                <w:color w:val="990000"/>
                <w:sz w:val="16"/>
                <w:szCs w:val="16"/>
              </w:rPr>
            </w:pPr>
            <w:r>
              <w:rPr>
                <w:color w:val="990000"/>
                <w:sz w:val="16"/>
                <w:szCs w:val="16"/>
              </w:rPr>
              <w:t>4,169</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89E3C7D" w14:textId="77777777" w:rsidR="00E860AC" w:rsidRDefault="00FA225A">
            <w:pPr>
              <w:widowControl w:val="0"/>
              <w:jc w:val="center"/>
              <w:rPr>
                <w:color w:val="990000"/>
                <w:sz w:val="16"/>
                <w:szCs w:val="16"/>
              </w:rPr>
            </w:pPr>
            <w:r>
              <w:rPr>
                <w:color w:val="990000"/>
                <w:sz w:val="16"/>
                <w:szCs w:val="16"/>
              </w:rPr>
              <w:t>1,171</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983368B" w14:textId="77777777" w:rsidR="00E860AC" w:rsidRDefault="00FA225A">
            <w:pPr>
              <w:widowControl w:val="0"/>
              <w:jc w:val="center"/>
              <w:rPr>
                <w:color w:val="990000"/>
                <w:sz w:val="16"/>
                <w:szCs w:val="16"/>
              </w:rPr>
            </w:pPr>
            <w:r>
              <w:rPr>
                <w:color w:val="990000"/>
                <w:sz w:val="16"/>
                <w:szCs w:val="16"/>
              </w:rPr>
              <w:t>-0.45 (2.9e</w:t>
            </w:r>
            <w:r>
              <w:rPr>
                <w:color w:val="990000"/>
                <w:sz w:val="16"/>
                <w:szCs w:val="16"/>
                <w:vertAlign w:val="superscript"/>
              </w:rPr>
              <w:t>-3</w:t>
            </w:r>
            <w:r>
              <w:rPr>
                <w:color w:val="990000"/>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9D02FA4" w14:textId="77777777" w:rsidR="00E860AC" w:rsidRDefault="00FA225A">
            <w:pPr>
              <w:widowControl w:val="0"/>
              <w:jc w:val="center"/>
              <w:rPr>
                <w:color w:val="990000"/>
                <w:sz w:val="16"/>
                <w:szCs w:val="16"/>
              </w:rPr>
            </w:pPr>
            <w:r>
              <w:rPr>
                <w:color w:val="990000"/>
                <w:sz w:val="16"/>
                <w:szCs w:val="16"/>
              </w:rPr>
              <w:t>39%</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2C06273" w14:textId="77777777" w:rsidR="00E860AC" w:rsidRDefault="00FA225A">
            <w:pPr>
              <w:widowControl w:val="0"/>
              <w:jc w:val="center"/>
              <w:rPr>
                <w:color w:val="990000"/>
                <w:sz w:val="16"/>
                <w:szCs w:val="16"/>
              </w:rPr>
            </w:pPr>
            <w:r>
              <w:rPr>
                <w:color w:val="990000"/>
                <w:sz w:val="16"/>
                <w:szCs w:val="16"/>
              </w:rPr>
              <w:t>60 (31)</w:t>
            </w:r>
          </w:p>
        </w:tc>
      </w:tr>
      <w:tr w:rsidR="00E860AC" w14:paraId="76E8037D"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697EB9F" w14:textId="77777777" w:rsidR="00E860AC" w:rsidRDefault="00FA225A">
            <w:pPr>
              <w:widowControl w:val="0"/>
              <w:jc w:val="center"/>
              <w:rPr>
                <w:color w:val="990000"/>
                <w:sz w:val="16"/>
                <w:szCs w:val="16"/>
              </w:rPr>
            </w:pPr>
            <w:r>
              <w:rPr>
                <w:color w:val="990000"/>
                <w:sz w:val="16"/>
                <w:szCs w:val="16"/>
              </w:rPr>
              <w:t>(c) firebrick4</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D3704A8" w14:textId="77777777" w:rsidR="00E860AC" w:rsidRDefault="00FA225A">
            <w:pPr>
              <w:widowControl w:val="0"/>
              <w:jc w:val="center"/>
              <w:rPr>
                <w:color w:val="990000"/>
                <w:sz w:val="16"/>
                <w:szCs w:val="16"/>
              </w:rPr>
            </w:pPr>
            <w:r>
              <w:rPr>
                <w:color w:val="990000"/>
                <w:sz w:val="16"/>
                <w:szCs w:val="16"/>
              </w:rPr>
              <w:t>1,573</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2BA8F53" w14:textId="77777777" w:rsidR="00E860AC" w:rsidRDefault="00FA225A">
            <w:pPr>
              <w:widowControl w:val="0"/>
              <w:jc w:val="center"/>
              <w:rPr>
                <w:color w:val="990000"/>
                <w:sz w:val="16"/>
                <w:szCs w:val="16"/>
              </w:rPr>
            </w:pPr>
            <w:r>
              <w:rPr>
                <w:color w:val="990000"/>
                <w:sz w:val="16"/>
                <w:szCs w:val="16"/>
              </w:rPr>
              <w:t>191</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A194B60" w14:textId="77777777" w:rsidR="00E860AC" w:rsidRDefault="00FA225A">
            <w:pPr>
              <w:widowControl w:val="0"/>
              <w:jc w:val="center"/>
              <w:rPr>
                <w:color w:val="990000"/>
                <w:sz w:val="16"/>
                <w:szCs w:val="16"/>
              </w:rPr>
            </w:pPr>
            <w:r>
              <w:rPr>
                <w:color w:val="990000"/>
                <w:sz w:val="16"/>
                <w:szCs w:val="16"/>
              </w:rPr>
              <w:t>-0.39 (9.7e</w:t>
            </w:r>
            <w:r>
              <w:rPr>
                <w:color w:val="990000"/>
                <w:sz w:val="16"/>
                <w:szCs w:val="16"/>
                <w:vertAlign w:val="superscript"/>
              </w:rPr>
              <w:t>-3</w:t>
            </w:r>
            <w:r>
              <w:rPr>
                <w:color w:val="990000"/>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76D951E" w14:textId="77777777" w:rsidR="00E860AC" w:rsidRDefault="00FA225A">
            <w:pPr>
              <w:widowControl w:val="0"/>
              <w:jc w:val="center"/>
              <w:rPr>
                <w:color w:val="990000"/>
                <w:sz w:val="16"/>
                <w:szCs w:val="16"/>
              </w:rPr>
            </w:pPr>
            <w:r>
              <w:rPr>
                <w:color w:val="990000"/>
                <w:sz w:val="16"/>
                <w:szCs w:val="16"/>
              </w:rPr>
              <w:t>60%</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1FE614F" w14:textId="77777777" w:rsidR="00E860AC" w:rsidRDefault="00FA225A">
            <w:pPr>
              <w:widowControl w:val="0"/>
              <w:jc w:val="center"/>
              <w:rPr>
                <w:color w:val="990000"/>
                <w:sz w:val="16"/>
                <w:szCs w:val="16"/>
              </w:rPr>
            </w:pPr>
            <w:r>
              <w:rPr>
                <w:color w:val="990000"/>
                <w:sz w:val="16"/>
                <w:szCs w:val="16"/>
              </w:rPr>
              <w:t>4 (0)</w:t>
            </w:r>
          </w:p>
        </w:tc>
      </w:tr>
      <w:tr w:rsidR="00E860AC" w14:paraId="3D9B6D1A"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DDAD2EA" w14:textId="77777777" w:rsidR="00E860AC" w:rsidRDefault="00FA225A">
            <w:pPr>
              <w:widowControl w:val="0"/>
              <w:jc w:val="center"/>
              <w:rPr>
                <w:color w:val="990000"/>
                <w:sz w:val="16"/>
                <w:szCs w:val="16"/>
              </w:rPr>
            </w:pPr>
            <w:r>
              <w:rPr>
                <w:color w:val="990000"/>
                <w:sz w:val="16"/>
                <w:szCs w:val="16"/>
              </w:rPr>
              <w:t xml:space="preserve">(d) </w:t>
            </w:r>
            <w:proofErr w:type="spellStart"/>
            <w:r>
              <w:rPr>
                <w:color w:val="990000"/>
                <w:sz w:val="16"/>
                <w:szCs w:val="16"/>
              </w:rPr>
              <w:t>darkviolet</w:t>
            </w:r>
            <w:proofErr w:type="spellEnd"/>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EDA2245" w14:textId="77777777" w:rsidR="00E860AC" w:rsidRDefault="00FA225A">
            <w:pPr>
              <w:widowControl w:val="0"/>
              <w:jc w:val="center"/>
              <w:rPr>
                <w:color w:val="990000"/>
                <w:sz w:val="16"/>
                <w:szCs w:val="16"/>
              </w:rPr>
            </w:pPr>
            <w:r>
              <w:rPr>
                <w:color w:val="990000"/>
                <w:sz w:val="16"/>
                <w:szCs w:val="16"/>
              </w:rPr>
              <w:t>92</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1615A93" w14:textId="77777777" w:rsidR="00E860AC" w:rsidRDefault="00FA225A">
            <w:pPr>
              <w:widowControl w:val="0"/>
              <w:jc w:val="center"/>
              <w:rPr>
                <w:color w:val="990000"/>
                <w:sz w:val="16"/>
                <w:szCs w:val="16"/>
              </w:rPr>
            </w:pPr>
            <w:r>
              <w:rPr>
                <w:color w:val="990000"/>
                <w:sz w:val="16"/>
                <w:szCs w:val="16"/>
              </w:rPr>
              <w:t>17</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EDCAB5E" w14:textId="77777777" w:rsidR="00E860AC" w:rsidRDefault="00FA225A">
            <w:pPr>
              <w:widowControl w:val="0"/>
              <w:jc w:val="center"/>
              <w:rPr>
                <w:color w:val="990000"/>
                <w:sz w:val="16"/>
                <w:szCs w:val="16"/>
              </w:rPr>
            </w:pPr>
            <w:r>
              <w:rPr>
                <w:color w:val="990000"/>
                <w:sz w:val="16"/>
                <w:szCs w:val="16"/>
              </w:rPr>
              <w:t>-0.37 (0.016)</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2A7198E" w14:textId="77777777" w:rsidR="00E860AC" w:rsidRDefault="00FA225A">
            <w:pPr>
              <w:widowControl w:val="0"/>
              <w:jc w:val="center"/>
              <w:rPr>
                <w:color w:val="990000"/>
                <w:sz w:val="16"/>
                <w:szCs w:val="16"/>
              </w:rPr>
            </w:pPr>
            <w:r>
              <w:rPr>
                <w:color w:val="990000"/>
                <w:sz w:val="16"/>
                <w:szCs w:val="16"/>
              </w:rPr>
              <w:t>23%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F8C1F58" w14:textId="77777777" w:rsidR="00E860AC" w:rsidRDefault="00FA225A">
            <w:pPr>
              <w:widowControl w:val="0"/>
              <w:jc w:val="center"/>
              <w:rPr>
                <w:color w:val="990000"/>
                <w:sz w:val="16"/>
                <w:szCs w:val="16"/>
              </w:rPr>
            </w:pPr>
            <w:r>
              <w:rPr>
                <w:color w:val="990000"/>
                <w:sz w:val="16"/>
                <w:szCs w:val="16"/>
              </w:rPr>
              <w:t>6 (4)</w:t>
            </w:r>
          </w:p>
        </w:tc>
      </w:tr>
      <w:tr w:rsidR="00E860AC" w14:paraId="386F090E" w14:textId="77777777">
        <w:trPr>
          <w:trHeight w:val="286"/>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EB55B49" w14:textId="77777777" w:rsidR="00E860AC" w:rsidRDefault="00FA225A">
            <w:pPr>
              <w:widowControl w:val="0"/>
              <w:jc w:val="center"/>
              <w:rPr>
                <w:color w:val="990000"/>
                <w:sz w:val="16"/>
                <w:szCs w:val="16"/>
              </w:rPr>
            </w:pPr>
            <w:r>
              <w:rPr>
                <w:color w:val="990000"/>
                <w:sz w:val="16"/>
                <w:szCs w:val="16"/>
              </w:rPr>
              <w:t xml:space="preserve">(e) </w:t>
            </w:r>
            <w:proofErr w:type="spellStart"/>
            <w:r>
              <w:rPr>
                <w:color w:val="990000"/>
                <w:sz w:val="16"/>
                <w:szCs w:val="16"/>
              </w:rPr>
              <w:t>royalblue</w:t>
            </w:r>
            <w:proofErr w:type="spellEnd"/>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E7BB504" w14:textId="77777777" w:rsidR="00E860AC" w:rsidRDefault="00FA225A">
            <w:pPr>
              <w:widowControl w:val="0"/>
              <w:jc w:val="center"/>
              <w:rPr>
                <w:color w:val="990000"/>
                <w:sz w:val="16"/>
                <w:szCs w:val="16"/>
              </w:rPr>
            </w:pPr>
            <w:r>
              <w:rPr>
                <w:color w:val="990000"/>
                <w:sz w:val="16"/>
                <w:szCs w:val="16"/>
              </w:rPr>
              <w:t>1,245</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ADC4ED1" w14:textId="77777777" w:rsidR="00E860AC" w:rsidRDefault="00FA225A">
            <w:pPr>
              <w:widowControl w:val="0"/>
              <w:jc w:val="center"/>
              <w:rPr>
                <w:color w:val="990000"/>
                <w:sz w:val="16"/>
                <w:szCs w:val="16"/>
              </w:rPr>
            </w:pPr>
            <w:r>
              <w:rPr>
                <w:color w:val="990000"/>
                <w:sz w:val="16"/>
                <w:szCs w:val="16"/>
              </w:rPr>
              <w:t>197</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0C88524" w14:textId="77777777" w:rsidR="00E860AC" w:rsidRDefault="00FA225A">
            <w:pPr>
              <w:widowControl w:val="0"/>
              <w:jc w:val="center"/>
              <w:rPr>
                <w:color w:val="990000"/>
                <w:sz w:val="16"/>
                <w:szCs w:val="16"/>
              </w:rPr>
            </w:pPr>
            <w:r>
              <w:rPr>
                <w:color w:val="990000"/>
                <w:sz w:val="16"/>
                <w:szCs w:val="16"/>
              </w:rPr>
              <w:t>-0.36 (0.019)</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7A8680F" w14:textId="77777777" w:rsidR="00E860AC" w:rsidRDefault="00FA225A">
            <w:pPr>
              <w:widowControl w:val="0"/>
              <w:jc w:val="center"/>
              <w:rPr>
                <w:color w:val="990000"/>
                <w:sz w:val="16"/>
                <w:szCs w:val="16"/>
              </w:rPr>
            </w:pPr>
            <w:r>
              <w:rPr>
                <w:color w:val="990000"/>
                <w:sz w:val="16"/>
                <w:szCs w:val="16"/>
              </w:rPr>
              <w:t>32%</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2ACC0D9" w14:textId="77777777" w:rsidR="00E860AC" w:rsidRDefault="00FA225A">
            <w:pPr>
              <w:widowControl w:val="0"/>
              <w:jc w:val="center"/>
              <w:rPr>
                <w:color w:val="990000"/>
                <w:sz w:val="16"/>
                <w:szCs w:val="16"/>
              </w:rPr>
            </w:pPr>
            <w:r>
              <w:rPr>
                <w:color w:val="990000"/>
                <w:sz w:val="16"/>
                <w:szCs w:val="16"/>
              </w:rPr>
              <w:t>19 (3)</w:t>
            </w:r>
          </w:p>
        </w:tc>
      </w:tr>
      <w:tr w:rsidR="00E860AC" w14:paraId="7EC98005"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6BB3379" w14:textId="77777777" w:rsidR="00E860AC" w:rsidRDefault="00FA225A">
            <w:pPr>
              <w:widowControl w:val="0"/>
              <w:jc w:val="center"/>
              <w:rPr>
                <w:color w:val="990000"/>
                <w:sz w:val="16"/>
                <w:szCs w:val="16"/>
              </w:rPr>
            </w:pPr>
            <w:r>
              <w:rPr>
                <w:color w:val="990000"/>
                <w:sz w:val="16"/>
                <w:szCs w:val="16"/>
              </w:rPr>
              <w:t>(f) coral1</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6B25F6F" w14:textId="77777777" w:rsidR="00E860AC" w:rsidRDefault="00FA225A">
            <w:pPr>
              <w:widowControl w:val="0"/>
              <w:jc w:val="center"/>
              <w:rPr>
                <w:color w:val="990000"/>
                <w:sz w:val="16"/>
                <w:szCs w:val="16"/>
              </w:rPr>
            </w:pPr>
            <w:r>
              <w:rPr>
                <w:color w:val="990000"/>
                <w:sz w:val="16"/>
                <w:szCs w:val="16"/>
              </w:rPr>
              <w:t>162</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403DAD3" w14:textId="77777777" w:rsidR="00E860AC" w:rsidRDefault="00FA225A">
            <w:pPr>
              <w:widowControl w:val="0"/>
              <w:jc w:val="center"/>
              <w:rPr>
                <w:color w:val="990000"/>
                <w:sz w:val="16"/>
                <w:szCs w:val="16"/>
              </w:rPr>
            </w:pPr>
            <w:r>
              <w:rPr>
                <w:color w:val="990000"/>
                <w:sz w:val="16"/>
                <w:szCs w:val="16"/>
              </w:rPr>
              <w:t>21</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2EE9EA7" w14:textId="77777777" w:rsidR="00E860AC" w:rsidRDefault="00FA225A">
            <w:pPr>
              <w:widowControl w:val="0"/>
              <w:jc w:val="center"/>
              <w:rPr>
                <w:color w:val="990000"/>
                <w:sz w:val="16"/>
                <w:szCs w:val="16"/>
              </w:rPr>
            </w:pPr>
            <w:r>
              <w:rPr>
                <w:color w:val="990000"/>
                <w:sz w:val="16"/>
                <w:szCs w:val="16"/>
              </w:rPr>
              <w:t>-0.34 (0.028)</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74949E1" w14:textId="77777777" w:rsidR="00E860AC" w:rsidRDefault="00FA225A">
            <w:pPr>
              <w:widowControl w:val="0"/>
              <w:jc w:val="center"/>
              <w:rPr>
                <w:color w:val="990000"/>
                <w:sz w:val="16"/>
                <w:szCs w:val="16"/>
              </w:rPr>
            </w:pPr>
            <w:r>
              <w:rPr>
                <w:color w:val="990000"/>
                <w:sz w:val="16"/>
                <w:szCs w:val="16"/>
              </w:rPr>
              <w:t>40%</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1A41514" w14:textId="77777777" w:rsidR="00E860AC" w:rsidRDefault="00FA225A">
            <w:pPr>
              <w:widowControl w:val="0"/>
              <w:jc w:val="center"/>
              <w:rPr>
                <w:color w:val="990000"/>
                <w:sz w:val="16"/>
                <w:szCs w:val="16"/>
              </w:rPr>
            </w:pPr>
            <w:r>
              <w:rPr>
                <w:color w:val="990000"/>
                <w:sz w:val="16"/>
                <w:szCs w:val="16"/>
              </w:rPr>
              <w:t>5 (0)</w:t>
            </w:r>
          </w:p>
        </w:tc>
      </w:tr>
      <w:tr w:rsidR="00E860AC" w14:paraId="3FE22674"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3414544" w14:textId="77777777" w:rsidR="00E860AC" w:rsidRDefault="00FA225A">
            <w:pPr>
              <w:widowControl w:val="0"/>
              <w:jc w:val="center"/>
              <w:rPr>
                <w:color w:val="990000"/>
                <w:sz w:val="16"/>
                <w:szCs w:val="16"/>
              </w:rPr>
            </w:pPr>
            <w:r>
              <w:rPr>
                <w:color w:val="990000"/>
                <w:sz w:val="16"/>
                <w:szCs w:val="16"/>
              </w:rPr>
              <w:t>(g) plum1</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A0B0883" w14:textId="77777777" w:rsidR="00E860AC" w:rsidRDefault="00FA225A">
            <w:pPr>
              <w:widowControl w:val="0"/>
              <w:jc w:val="center"/>
              <w:rPr>
                <w:color w:val="990000"/>
                <w:sz w:val="16"/>
                <w:szCs w:val="16"/>
              </w:rPr>
            </w:pPr>
            <w:r>
              <w:rPr>
                <w:color w:val="990000"/>
                <w:sz w:val="16"/>
                <w:szCs w:val="16"/>
              </w:rPr>
              <w:t>449</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4525605" w14:textId="77777777" w:rsidR="00E860AC" w:rsidRDefault="00FA225A">
            <w:pPr>
              <w:widowControl w:val="0"/>
              <w:jc w:val="center"/>
              <w:rPr>
                <w:color w:val="990000"/>
                <w:sz w:val="16"/>
                <w:szCs w:val="16"/>
              </w:rPr>
            </w:pPr>
            <w:r>
              <w:rPr>
                <w:color w:val="990000"/>
                <w:sz w:val="16"/>
                <w:szCs w:val="16"/>
              </w:rPr>
              <w:t>40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5BABBC9" w14:textId="77777777" w:rsidR="00E860AC" w:rsidRDefault="00FA225A">
            <w:pPr>
              <w:widowControl w:val="0"/>
              <w:jc w:val="center"/>
              <w:rPr>
                <w:color w:val="990000"/>
                <w:sz w:val="16"/>
                <w:szCs w:val="16"/>
              </w:rPr>
            </w:pPr>
            <w:r>
              <w:rPr>
                <w:color w:val="990000"/>
                <w:sz w:val="16"/>
                <w:szCs w:val="16"/>
              </w:rPr>
              <w:t>-0.31 (0.042)</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7C2C9CF" w14:textId="77777777" w:rsidR="00E860AC" w:rsidRDefault="00FA225A">
            <w:pPr>
              <w:widowControl w:val="0"/>
              <w:jc w:val="center"/>
              <w:rPr>
                <w:color w:val="990000"/>
                <w:sz w:val="16"/>
                <w:szCs w:val="16"/>
              </w:rPr>
            </w:pPr>
            <w:r>
              <w:rPr>
                <w:color w:val="990000"/>
                <w:sz w:val="16"/>
                <w:szCs w:val="16"/>
              </w:rPr>
              <w:t>53%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6C50874" w14:textId="77777777" w:rsidR="00E860AC" w:rsidRDefault="00FA225A">
            <w:pPr>
              <w:widowControl w:val="0"/>
              <w:jc w:val="center"/>
              <w:rPr>
                <w:color w:val="990000"/>
                <w:sz w:val="16"/>
                <w:szCs w:val="16"/>
              </w:rPr>
            </w:pPr>
            <w:r>
              <w:rPr>
                <w:color w:val="990000"/>
                <w:sz w:val="16"/>
                <w:szCs w:val="16"/>
              </w:rPr>
              <w:t>6 (1)</w:t>
            </w:r>
          </w:p>
        </w:tc>
      </w:tr>
      <w:tr w:rsidR="00E860AC" w14:paraId="3E1CE075"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1EA0196" w14:textId="77777777" w:rsidR="00E860AC" w:rsidRDefault="00FA225A">
            <w:pPr>
              <w:widowControl w:val="0"/>
              <w:jc w:val="center"/>
              <w:rPr>
                <w:color w:val="990000"/>
                <w:sz w:val="16"/>
                <w:szCs w:val="16"/>
              </w:rPr>
            </w:pPr>
            <w:r>
              <w:rPr>
                <w:color w:val="990000"/>
                <w:sz w:val="16"/>
                <w:szCs w:val="16"/>
              </w:rPr>
              <w:t>(h) pink</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94BC256" w14:textId="77777777" w:rsidR="00E860AC" w:rsidRDefault="00FA225A">
            <w:pPr>
              <w:widowControl w:val="0"/>
              <w:jc w:val="center"/>
              <w:rPr>
                <w:color w:val="990000"/>
                <w:sz w:val="16"/>
                <w:szCs w:val="16"/>
              </w:rPr>
            </w:pPr>
            <w:r>
              <w:rPr>
                <w:color w:val="990000"/>
                <w:sz w:val="16"/>
                <w:szCs w:val="16"/>
              </w:rPr>
              <w:t>8,245</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A6B5E32" w14:textId="77777777" w:rsidR="00E860AC" w:rsidRDefault="00FA225A">
            <w:pPr>
              <w:widowControl w:val="0"/>
              <w:jc w:val="center"/>
              <w:rPr>
                <w:color w:val="990000"/>
                <w:sz w:val="16"/>
                <w:szCs w:val="16"/>
              </w:rPr>
            </w:pPr>
            <w:r>
              <w:rPr>
                <w:color w:val="990000"/>
                <w:sz w:val="16"/>
                <w:szCs w:val="16"/>
              </w:rPr>
              <w:t>980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4096ECB" w14:textId="77777777" w:rsidR="00E860AC" w:rsidRDefault="00FA225A">
            <w:pPr>
              <w:widowControl w:val="0"/>
              <w:jc w:val="center"/>
              <w:rPr>
                <w:color w:val="990000"/>
                <w:sz w:val="16"/>
                <w:szCs w:val="16"/>
              </w:rPr>
            </w:pPr>
            <w:r>
              <w:rPr>
                <w:color w:val="990000"/>
                <w:sz w:val="16"/>
                <w:szCs w:val="16"/>
              </w:rPr>
              <w:t>-0.30 (0.049)</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8EC384A" w14:textId="77777777" w:rsidR="00E860AC" w:rsidRDefault="00FA225A">
            <w:pPr>
              <w:widowControl w:val="0"/>
              <w:jc w:val="center"/>
              <w:rPr>
                <w:color w:val="990000"/>
                <w:sz w:val="16"/>
                <w:szCs w:val="16"/>
              </w:rPr>
            </w:pPr>
            <w:r>
              <w:rPr>
                <w:color w:val="990000"/>
                <w:sz w:val="16"/>
                <w:szCs w:val="16"/>
              </w:rPr>
              <w:t>63%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93840DB" w14:textId="77777777" w:rsidR="00E860AC" w:rsidRDefault="00FA225A">
            <w:pPr>
              <w:widowControl w:val="0"/>
              <w:jc w:val="center"/>
              <w:rPr>
                <w:color w:val="990000"/>
                <w:sz w:val="16"/>
                <w:szCs w:val="16"/>
              </w:rPr>
            </w:pPr>
            <w:r>
              <w:rPr>
                <w:color w:val="990000"/>
                <w:sz w:val="16"/>
                <w:szCs w:val="16"/>
              </w:rPr>
              <w:t>50 (15)</w:t>
            </w:r>
          </w:p>
        </w:tc>
      </w:tr>
      <w:tr w:rsidR="00E860AC" w14:paraId="1FA42F5F"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4DBCC9B" w14:textId="77777777" w:rsidR="00E860AC" w:rsidRDefault="00FA225A">
            <w:pPr>
              <w:widowControl w:val="0"/>
              <w:jc w:val="center"/>
              <w:rPr>
                <w:color w:val="38761D"/>
                <w:sz w:val="16"/>
                <w:szCs w:val="16"/>
              </w:rPr>
            </w:pPr>
            <w:r>
              <w:rPr>
                <w:color w:val="38761D"/>
                <w:sz w:val="16"/>
                <w:szCs w:val="16"/>
              </w:rPr>
              <w:t>(</w:t>
            </w:r>
            <w:proofErr w:type="spellStart"/>
            <w:r>
              <w:rPr>
                <w:color w:val="38761D"/>
                <w:sz w:val="16"/>
                <w:szCs w:val="16"/>
              </w:rPr>
              <w:t>i</w:t>
            </w:r>
            <w:proofErr w:type="spellEnd"/>
            <w:r>
              <w:rPr>
                <w:color w:val="38761D"/>
                <w:sz w:val="16"/>
                <w:szCs w:val="16"/>
              </w:rPr>
              <w:t>) blue2</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F4549ED" w14:textId="77777777" w:rsidR="00E860AC" w:rsidRDefault="00FA225A">
            <w:pPr>
              <w:widowControl w:val="0"/>
              <w:jc w:val="center"/>
              <w:rPr>
                <w:color w:val="38761D"/>
                <w:sz w:val="16"/>
                <w:szCs w:val="16"/>
              </w:rPr>
            </w:pPr>
            <w:r>
              <w:rPr>
                <w:color w:val="38761D"/>
                <w:sz w:val="16"/>
                <w:szCs w:val="16"/>
              </w:rPr>
              <w:t>96</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031C711" w14:textId="77777777" w:rsidR="00E860AC" w:rsidRDefault="00FA225A">
            <w:pPr>
              <w:widowControl w:val="0"/>
              <w:jc w:val="center"/>
              <w:rPr>
                <w:color w:val="38761D"/>
                <w:sz w:val="16"/>
                <w:szCs w:val="16"/>
              </w:rPr>
            </w:pPr>
            <w:r>
              <w:rPr>
                <w:color w:val="38761D"/>
                <w:sz w:val="16"/>
                <w:szCs w:val="16"/>
              </w:rPr>
              <w:t>16</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0AE92F8" w14:textId="77777777" w:rsidR="00E860AC" w:rsidRDefault="00FA225A">
            <w:pPr>
              <w:widowControl w:val="0"/>
              <w:jc w:val="center"/>
              <w:rPr>
                <w:color w:val="38761D"/>
                <w:sz w:val="16"/>
                <w:szCs w:val="16"/>
              </w:rPr>
            </w:pPr>
            <w:r>
              <w:rPr>
                <w:color w:val="38761D"/>
                <w:sz w:val="16"/>
                <w:szCs w:val="16"/>
              </w:rPr>
              <w:t>0.36 (0.018)</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4490BFD" w14:textId="77777777" w:rsidR="00E860AC" w:rsidRDefault="00FA225A">
            <w:pPr>
              <w:widowControl w:val="0"/>
              <w:jc w:val="center"/>
              <w:rPr>
                <w:color w:val="38761D"/>
                <w:sz w:val="16"/>
                <w:szCs w:val="16"/>
              </w:rPr>
            </w:pPr>
            <w:r>
              <w:rPr>
                <w:color w:val="38761D"/>
                <w:sz w:val="16"/>
                <w:szCs w:val="16"/>
              </w:rPr>
              <w:t>92%</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15D9EDC" w14:textId="77777777" w:rsidR="00E860AC" w:rsidRDefault="00FA225A">
            <w:pPr>
              <w:widowControl w:val="0"/>
              <w:jc w:val="center"/>
              <w:rPr>
                <w:color w:val="38761D"/>
                <w:sz w:val="16"/>
                <w:szCs w:val="16"/>
              </w:rPr>
            </w:pPr>
            <w:r>
              <w:rPr>
                <w:color w:val="38761D"/>
                <w:sz w:val="16"/>
                <w:szCs w:val="16"/>
              </w:rPr>
              <w:t>0</w:t>
            </w:r>
          </w:p>
        </w:tc>
      </w:tr>
      <w:tr w:rsidR="00E860AC" w14:paraId="6BE31D88"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8BA13FE" w14:textId="77777777" w:rsidR="00E860AC" w:rsidRDefault="00FA225A">
            <w:pPr>
              <w:widowControl w:val="0"/>
              <w:jc w:val="center"/>
              <w:rPr>
                <w:color w:val="38761D"/>
                <w:sz w:val="16"/>
                <w:szCs w:val="16"/>
              </w:rPr>
            </w:pPr>
            <w:r>
              <w:rPr>
                <w:color w:val="38761D"/>
                <w:sz w:val="16"/>
                <w:szCs w:val="16"/>
              </w:rPr>
              <w:t>(j) lightsteelblue1</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59DF83A" w14:textId="77777777" w:rsidR="00E860AC" w:rsidRDefault="00FA225A">
            <w:pPr>
              <w:widowControl w:val="0"/>
              <w:jc w:val="center"/>
              <w:rPr>
                <w:color w:val="38761D"/>
                <w:sz w:val="16"/>
                <w:szCs w:val="16"/>
              </w:rPr>
            </w:pPr>
            <w:r>
              <w:rPr>
                <w:color w:val="38761D"/>
                <w:sz w:val="16"/>
                <w:szCs w:val="16"/>
              </w:rPr>
              <w:t>306</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84893C6" w14:textId="77777777" w:rsidR="00E860AC" w:rsidRDefault="00FA225A">
            <w:pPr>
              <w:widowControl w:val="0"/>
              <w:jc w:val="center"/>
              <w:rPr>
                <w:color w:val="38761D"/>
                <w:sz w:val="16"/>
                <w:szCs w:val="16"/>
              </w:rPr>
            </w:pPr>
            <w:r>
              <w:rPr>
                <w:color w:val="38761D"/>
                <w:sz w:val="16"/>
                <w:szCs w:val="16"/>
              </w:rPr>
              <w:t>20</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359F071" w14:textId="77777777" w:rsidR="00E860AC" w:rsidRDefault="00FA225A">
            <w:pPr>
              <w:widowControl w:val="0"/>
              <w:jc w:val="center"/>
              <w:rPr>
                <w:color w:val="38761D"/>
                <w:sz w:val="16"/>
                <w:szCs w:val="16"/>
              </w:rPr>
            </w:pPr>
            <w:r>
              <w:rPr>
                <w:color w:val="38761D"/>
                <w:sz w:val="16"/>
                <w:szCs w:val="16"/>
              </w:rPr>
              <w:t>0.42 (5.4e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C69ECE6" w14:textId="77777777" w:rsidR="00E860AC" w:rsidRDefault="00FA225A">
            <w:pPr>
              <w:widowControl w:val="0"/>
              <w:jc w:val="center"/>
              <w:rPr>
                <w:color w:val="38761D"/>
                <w:sz w:val="16"/>
                <w:szCs w:val="16"/>
              </w:rPr>
            </w:pPr>
            <w:r>
              <w:rPr>
                <w:color w:val="38761D"/>
                <w:sz w:val="16"/>
                <w:szCs w:val="16"/>
              </w:rPr>
              <w:t>53%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6B22931" w14:textId="77777777" w:rsidR="00E860AC" w:rsidRDefault="00FA225A">
            <w:pPr>
              <w:widowControl w:val="0"/>
              <w:jc w:val="center"/>
              <w:rPr>
                <w:color w:val="38761D"/>
                <w:sz w:val="16"/>
                <w:szCs w:val="16"/>
              </w:rPr>
            </w:pPr>
            <w:r>
              <w:rPr>
                <w:color w:val="38761D"/>
                <w:sz w:val="16"/>
                <w:szCs w:val="16"/>
              </w:rPr>
              <w:t>2 (0)</w:t>
            </w:r>
          </w:p>
        </w:tc>
      </w:tr>
      <w:tr w:rsidR="00E860AC" w14:paraId="5FCCCE0C"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02F0D75B" w14:textId="77777777" w:rsidR="00E860AC" w:rsidRDefault="00FA225A">
            <w:pPr>
              <w:widowControl w:val="0"/>
              <w:jc w:val="center"/>
              <w:rPr>
                <w:color w:val="38761D"/>
                <w:sz w:val="16"/>
                <w:szCs w:val="16"/>
              </w:rPr>
            </w:pPr>
            <w:r>
              <w:rPr>
                <w:color w:val="38761D"/>
                <w:sz w:val="16"/>
                <w:szCs w:val="16"/>
              </w:rPr>
              <w:t>(k) ivory</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C8275BA" w14:textId="77777777" w:rsidR="00E860AC" w:rsidRDefault="00FA225A">
            <w:pPr>
              <w:widowControl w:val="0"/>
              <w:jc w:val="center"/>
              <w:rPr>
                <w:color w:val="38761D"/>
                <w:sz w:val="16"/>
                <w:szCs w:val="16"/>
              </w:rPr>
            </w:pPr>
            <w:r>
              <w:rPr>
                <w:color w:val="38761D"/>
                <w:sz w:val="16"/>
                <w:szCs w:val="16"/>
              </w:rPr>
              <w:t>301</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3EB5F33" w14:textId="77777777" w:rsidR="00E860AC" w:rsidRDefault="00FA225A">
            <w:pPr>
              <w:widowControl w:val="0"/>
              <w:jc w:val="center"/>
              <w:rPr>
                <w:color w:val="38761D"/>
                <w:sz w:val="16"/>
                <w:szCs w:val="16"/>
              </w:rPr>
            </w:pPr>
            <w:r>
              <w:rPr>
                <w:color w:val="38761D"/>
                <w:sz w:val="16"/>
                <w:szCs w:val="16"/>
              </w:rPr>
              <w:t>84</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7B01765" w14:textId="77777777" w:rsidR="00E860AC" w:rsidRDefault="00FA225A">
            <w:pPr>
              <w:widowControl w:val="0"/>
              <w:jc w:val="center"/>
              <w:rPr>
                <w:color w:val="38761D"/>
                <w:sz w:val="16"/>
                <w:szCs w:val="16"/>
              </w:rPr>
            </w:pPr>
            <w:r>
              <w:rPr>
                <w:color w:val="38761D"/>
                <w:sz w:val="16"/>
                <w:szCs w:val="16"/>
              </w:rPr>
              <w:t>0.44 (3.4e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97E5ECD" w14:textId="77777777" w:rsidR="00E860AC" w:rsidRDefault="00FA225A">
            <w:pPr>
              <w:widowControl w:val="0"/>
              <w:jc w:val="center"/>
              <w:rPr>
                <w:color w:val="38761D"/>
                <w:sz w:val="16"/>
                <w:szCs w:val="16"/>
              </w:rPr>
            </w:pPr>
            <w:r>
              <w:rPr>
                <w:color w:val="38761D"/>
                <w:sz w:val="16"/>
                <w:szCs w:val="16"/>
              </w:rPr>
              <w:t>43%</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007A189" w14:textId="77777777" w:rsidR="00E860AC" w:rsidRDefault="00FA225A">
            <w:pPr>
              <w:widowControl w:val="0"/>
              <w:jc w:val="center"/>
              <w:rPr>
                <w:color w:val="38761D"/>
                <w:sz w:val="16"/>
                <w:szCs w:val="16"/>
              </w:rPr>
            </w:pPr>
            <w:r>
              <w:rPr>
                <w:color w:val="38761D"/>
                <w:sz w:val="16"/>
                <w:szCs w:val="16"/>
              </w:rPr>
              <w:t>13 (0)</w:t>
            </w:r>
          </w:p>
        </w:tc>
      </w:tr>
      <w:tr w:rsidR="00E860AC" w14:paraId="6BE84C32"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F0994ED" w14:textId="77777777" w:rsidR="00E860AC" w:rsidRDefault="00FA225A">
            <w:pPr>
              <w:widowControl w:val="0"/>
              <w:jc w:val="center"/>
              <w:rPr>
                <w:color w:val="38761D"/>
                <w:sz w:val="16"/>
                <w:szCs w:val="16"/>
              </w:rPr>
            </w:pPr>
            <w:r>
              <w:rPr>
                <w:color w:val="38761D"/>
                <w:sz w:val="16"/>
                <w:szCs w:val="16"/>
              </w:rPr>
              <w:lastRenderedPageBreak/>
              <w:t xml:space="preserve">(l) </w:t>
            </w:r>
            <w:proofErr w:type="spellStart"/>
            <w:r>
              <w:rPr>
                <w:color w:val="38761D"/>
                <w:sz w:val="16"/>
                <w:szCs w:val="16"/>
              </w:rPr>
              <w:t>lightgreen</w:t>
            </w:r>
            <w:proofErr w:type="spellEnd"/>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DA31786" w14:textId="77777777" w:rsidR="00E860AC" w:rsidRDefault="00FA225A">
            <w:pPr>
              <w:widowControl w:val="0"/>
              <w:jc w:val="center"/>
              <w:rPr>
                <w:color w:val="38761D"/>
                <w:sz w:val="16"/>
                <w:szCs w:val="16"/>
              </w:rPr>
            </w:pPr>
            <w:r>
              <w:rPr>
                <w:color w:val="38761D"/>
                <w:sz w:val="16"/>
                <w:szCs w:val="16"/>
              </w:rPr>
              <w:t>7,080</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4CA37D6" w14:textId="77777777" w:rsidR="00E860AC" w:rsidRDefault="00FA225A">
            <w:pPr>
              <w:widowControl w:val="0"/>
              <w:jc w:val="center"/>
              <w:rPr>
                <w:color w:val="38761D"/>
                <w:sz w:val="16"/>
                <w:szCs w:val="16"/>
              </w:rPr>
            </w:pPr>
            <w:r>
              <w:rPr>
                <w:color w:val="38761D"/>
                <w:sz w:val="16"/>
                <w:szCs w:val="16"/>
              </w:rPr>
              <w:t>515</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CCCE382" w14:textId="77777777" w:rsidR="00E860AC" w:rsidRDefault="00FA225A">
            <w:pPr>
              <w:widowControl w:val="0"/>
              <w:jc w:val="center"/>
              <w:rPr>
                <w:color w:val="38761D"/>
                <w:sz w:val="16"/>
                <w:szCs w:val="16"/>
              </w:rPr>
            </w:pPr>
            <w:r>
              <w:rPr>
                <w:color w:val="38761D"/>
                <w:sz w:val="16"/>
                <w:szCs w:val="16"/>
              </w:rPr>
              <w:t>0.45 (2.7e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B40D91A" w14:textId="77777777" w:rsidR="00E860AC" w:rsidRDefault="00FA225A">
            <w:pPr>
              <w:widowControl w:val="0"/>
              <w:jc w:val="center"/>
              <w:rPr>
                <w:color w:val="38761D"/>
                <w:sz w:val="16"/>
                <w:szCs w:val="16"/>
              </w:rPr>
            </w:pPr>
            <w:r>
              <w:rPr>
                <w:color w:val="38761D"/>
                <w:sz w:val="16"/>
                <w:szCs w:val="16"/>
              </w:rPr>
              <w:t>76%</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1D5A359" w14:textId="77777777" w:rsidR="00E860AC" w:rsidRDefault="00FA225A">
            <w:pPr>
              <w:widowControl w:val="0"/>
              <w:jc w:val="center"/>
              <w:rPr>
                <w:color w:val="38761D"/>
                <w:sz w:val="16"/>
                <w:szCs w:val="16"/>
              </w:rPr>
            </w:pPr>
            <w:r>
              <w:rPr>
                <w:color w:val="38761D"/>
                <w:sz w:val="16"/>
                <w:szCs w:val="16"/>
              </w:rPr>
              <w:t>13 (4)</w:t>
            </w:r>
          </w:p>
        </w:tc>
      </w:tr>
      <w:tr w:rsidR="00E860AC" w14:paraId="7EDEFB66"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9C00337" w14:textId="77777777" w:rsidR="00E860AC" w:rsidRDefault="00FA225A">
            <w:pPr>
              <w:widowControl w:val="0"/>
              <w:jc w:val="center"/>
              <w:rPr>
                <w:color w:val="38761D"/>
                <w:sz w:val="16"/>
                <w:szCs w:val="16"/>
              </w:rPr>
            </w:pPr>
            <w:r>
              <w:rPr>
                <w:color w:val="38761D"/>
                <w:sz w:val="16"/>
                <w:szCs w:val="16"/>
              </w:rPr>
              <w:t>(m) purple</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64821EE" w14:textId="77777777" w:rsidR="00E860AC" w:rsidRDefault="00FA225A">
            <w:pPr>
              <w:widowControl w:val="0"/>
              <w:jc w:val="center"/>
              <w:rPr>
                <w:color w:val="38761D"/>
                <w:sz w:val="16"/>
                <w:szCs w:val="16"/>
              </w:rPr>
            </w:pPr>
            <w:r>
              <w:rPr>
                <w:color w:val="38761D"/>
                <w:sz w:val="16"/>
                <w:szCs w:val="16"/>
              </w:rPr>
              <w:t>2,862</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84A9634" w14:textId="77777777" w:rsidR="00E860AC" w:rsidRDefault="00FA225A">
            <w:pPr>
              <w:widowControl w:val="0"/>
              <w:jc w:val="center"/>
              <w:rPr>
                <w:color w:val="38761D"/>
                <w:sz w:val="16"/>
                <w:szCs w:val="16"/>
              </w:rPr>
            </w:pPr>
            <w:r>
              <w:rPr>
                <w:color w:val="38761D"/>
                <w:sz w:val="16"/>
                <w:szCs w:val="16"/>
              </w:rPr>
              <w:t>328</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0713490" w14:textId="77777777" w:rsidR="00E860AC" w:rsidRDefault="00FA225A">
            <w:pPr>
              <w:widowControl w:val="0"/>
              <w:jc w:val="center"/>
              <w:rPr>
                <w:color w:val="38761D"/>
                <w:sz w:val="16"/>
                <w:szCs w:val="16"/>
              </w:rPr>
            </w:pPr>
            <w:r>
              <w:rPr>
                <w:color w:val="38761D"/>
                <w:sz w:val="16"/>
                <w:szCs w:val="16"/>
              </w:rPr>
              <w:t>0.46 (2.1e</w:t>
            </w:r>
            <w:r>
              <w:rPr>
                <w:color w:val="38761D"/>
                <w:sz w:val="16"/>
                <w:szCs w:val="16"/>
                <w:vertAlign w:val="superscript"/>
              </w:rPr>
              <w:t>-3</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71FA52E6" w14:textId="77777777" w:rsidR="00E860AC" w:rsidRDefault="00FA225A">
            <w:pPr>
              <w:widowControl w:val="0"/>
              <w:jc w:val="center"/>
              <w:rPr>
                <w:color w:val="38761D"/>
                <w:sz w:val="16"/>
                <w:szCs w:val="16"/>
              </w:rPr>
            </w:pPr>
            <w:r>
              <w:rPr>
                <w:color w:val="38761D"/>
                <w:sz w:val="16"/>
                <w:szCs w:val="16"/>
              </w:rPr>
              <w:t>77%</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B4B328C" w14:textId="77777777" w:rsidR="00E860AC" w:rsidRDefault="00FA225A">
            <w:pPr>
              <w:widowControl w:val="0"/>
              <w:jc w:val="center"/>
              <w:rPr>
                <w:color w:val="38761D"/>
                <w:sz w:val="16"/>
                <w:szCs w:val="16"/>
              </w:rPr>
            </w:pPr>
            <w:r>
              <w:rPr>
                <w:color w:val="38761D"/>
                <w:sz w:val="16"/>
                <w:szCs w:val="16"/>
              </w:rPr>
              <w:t>7 (4)</w:t>
            </w:r>
          </w:p>
        </w:tc>
      </w:tr>
      <w:tr w:rsidR="00E860AC" w14:paraId="416F1C49" w14:textId="77777777">
        <w:trPr>
          <w:trHeight w:val="300"/>
        </w:trPr>
        <w:tc>
          <w:tcPr>
            <w:tcW w:w="121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B5F7064" w14:textId="77777777" w:rsidR="00E860AC" w:rsidRDefault="00FA225A">
            <w:pPr>
              <w:widowControl w:val="0"/>
              <w:jc w:val="center"/>
              <w:rPr>
                <w:color w:val="38761D"/>
                <w:sz w:val="16"/>
                <w:szCs w:val="16"/>
              </w:rPr>
            </w:pPr>
            <w:r>
              <w:rPr>
                <w:color w:val="38761D"/>
                <w:sz w:val="16"/>
                <w:szCs w:val="16"/>
              </w:rPr>
              <w:t>(n) green</w:t>
            </w:r>
          </w:p>
        </w:tc>
        <w:tc>
          <w:tcPr>
            <w:tcW w:w="12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27677B61" w14:textId="77777777" w:rsidR="00E860AC" w:rsidRDefault="00FA225A">
            <w:pPr>
              <w:widowControl w:val="0"/>
              <w:jc w:val="center"/>
              <w:rPr>
                <w:color w:val="38761D"/>
                <w:sz w:val="16"/>
                <w:szCs w:val="16"/>
              </w:rPr>
            </w:pPr>
            <w:r>
              <w:rPr>
                <w:color w:val="38761D"/>
                <w:sz w:val="16"/>
                <w:szCs w:val="16"/>
              </w:rPr>
              <w:t>8,603</w:t>
            </w:r>
          </w:p>
        </w:tc>
        <w:tc>
          <w:tcPr>
            <w:tcW w:w="2085"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47F503EA" w14:textId="77777777" w:rsidR="00E860AC" w:rsidRDefault="00FA225A">
            <w:pPr>
              <w:widowControl w:val="0"/>
              <w:jc w:val="center"/>
              <w:rPr>
                <w:color w:val="38761D"/>
                <w:sz w:val="16"/>
                <w:szCs w:val="16"/>
              </w:rPr>
            </w:pPr>
            <w:r>
              <w:rPr>
                <w:color w:val="38761D"/>
                <w:sz w:val="16"/>
                <w:szCs w:val="16"/>
              </w:rPr>
              <w:t>1,453</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DA41362" w14:textId="77777777" w:rsidR="00E860AC" w:rsidRDefault="00FA225A">
            <w:pPr>
              <w:widowControl w:val="0"/>
              <w:jc w:val="center"/>
              <w:rPr>
                <w:color w:val="38761D"/>
                <w:sz w:val="16"/>
                <w:szCs w:val="16"/>
              </w:rPr>
            </w:pPr>
            <w:r>
              <w:rPr>
                <w:color w:val="38761D"/>
                <w:sz w:val="16"/>
                <w:szCs w:val="16"/>
              </w:rPr>
              <w:t>0.50 (6.6e</w:t>
            </w:r>
            <w:r>
              <w:rPr>
                <w:color w:val="38761D"/>
                <w:sz w:val="16"/>
                <w:szCs w:val="16"/>
                <w:vertAlign w:val="superscript"/>
              </w:rPr>
              <w:t>-4</w:t>
            </w:r>
            <w:r>
              <w:rPr>
                <w:color w:val="38761D"/>
                <w:sz w:val="16"/>
                <w:szCs w:val="16"/>
              </w:rPr>
              <w:t>)</w:t>
            </w:r>
          </w:p>
        </w:tc>
        <w:tc>
          <w:tcPr>
            <w:tcW w:w="162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3A88553E" w14:textId="77777777" w:rsidR="00E860AC" w:rsidRDefault="00FA225A">
            <w:pPr>
              <w:widowControl w:val="0"/>
              <w:jc w:val="center"/>
              <w:rPr>
                <w:color w:val="38761D"/>
                <w:sz w:val="16"/>
                <w:szCs w:val="16"/>
              </w:rPr>
            </w:pPr>
            <w:r>
              <w:rPr>
                <w:color w:val="38761D"/>
                <w:sz w:val="16"/>
                <w:szCs w:val="16"/>
              </w:rPr>
              <w:t>68%</w:t>
            </w:r>
          </w:p>
        </w:tc>
        <w:tc>
          <w:tcPr>
            <w:tcW w:w="15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1B3AFFAC" w14:textId="77777777" w:rsidR="00E860AC" w:rsidRDefault="00FA225A">
            <w:pPr>
              <w:widowControl w:val="0"/>
              <w:jc w:val="center"/>
              <w:rPr>
                <w:color w:val="38761D"/>
                <w:sz w:val="16"/>
                <w:szCs w:val="16"/>
              </w:rPr>
            </w:pPr>
            <w:r>
              <w:rPr>
                <w:color w:val="38761D"/>
                <w:sz w:val="16"/>
                <w:szCs w:val="16"/>
              </w:rPr>
              <w:t>13 (2)</w:t>
            </w:r>
          </w:p>
        </w:tc>
      </w:tr>
    </w:tbl>
    <w:p w14:paraId="5E9CFC34" w14:textId="77777777" w:rsidR="00E860AC" w:rsidRDefault="00E860AC"/>
    <w:p w14:paraId="47842F02" w14:textId="77777777" w:rsidR="00E860AC" w:rsidRDefault="00FA225A">
      <w:r>
        <w:rPr>
          <w:b/>
        </w:rPr>
        <w:t>Supplemental Table 3</w:t>
      </w:r>
      <w:r>
        <w:t xml:space="preserve">: </w:t>
      </w:r>
      <w:hyperlink r:id="rId524">
        <w:r>
          <w:rPr>
            <w:color w:val="1155CC"/>
            <w:u w:val="single"/>
          </w:rPr>
          <w:t>Enrichment results from DEG analysis</w:t>
        </w:r>
      </w:hyperlink>
      <w:r>
        <w:t xml:space="preserve"> - Tab “DEGs” </w:t>
      </w:r>
    </w:p>
    <w:p w14:paraId="350C2A95" w14:textId="77777777" w:rsidR="00E860AC" w:rsidRDefault="00FA225A">
      <w:r>
        <w:rPr>
          <w:b/>
        </w:rPr>
        <w:t>Supplemental Table 4</w:t>
      </w:r>
      <w:r>
        <w:t xml:space="preserve">: </w:t>
      </w:r>
      <w:hyperlink r:id="rId525">
        <w:r>
          <w:rPr>
            <w:color w:val="1155CC"/>
            <w:u w:val="single"/>
          </w:rPr>
          <w:t>Enrichment results from low-CV genes</w:t>
        </w:r>
      </w:hyperlink>
      <w:r>
        <w:t xml:space="preserve"> - Tab “Upregulated Low CV genes”</w:t>
      </w:r>
    </w:p>
    <w:p w14:paraId="2ECA5B37" w14:textId="77777777" w:rsidR="00E860AC" w:rsidRDefault="00FA225A">
      <w:r>
        <w:rPr>
          <w:b/>
        </w:rPr>
        <w:t>Supplemental Table 5</w:t>
      </w:r>
      <w:r>
        <w:t xml:space="preserve">: </w:t>
      </w:r>
      <w:hyperlink r:id="rId526">
        <w:r>
          <w:rPr>
            <w:color w:val="1155CC"/>
            <w:u w:val="single"/>
          </w:rPr>
          <w:t>Enrichment results from WGCNA modules</w:t>
        </w:r>
      </w:hyperlink>
      <w:r>
        <w:t xml:space="preserve"> - Tab “WGCNA modules”</w:t>
      </w:r>
    </w:p>
    <w:p w14:paraId="241A1297" w14:textId="77777777" w:rsidR="00E860AC" w:rsidRDefault="00FA225A">
      <w:r>
        <w:rPr>
          <w:b/>
        </w:rPr>
        <w:t>Supplemental Table 6:</w:t>
      </w:r>
      <w:r>
        <w:t xml:space="preserve"> Transposable elements detected, list of 67 unique </w:t>
      </w:r>
      <w:proofErr w:type="spellStart"/>
      <w:r>
        <w:t>Uniprot</w:t>
      </w:r>
      <w:proofErr w:type="spellEnd"/>
      <w:r>
        <w:t xml:space="preserve"> IDs </w:t>
      </w:r>
    </w:p>
    <w:p w14:paraId="1747FAE2" w14:textId="77777777" w:rsidR="00E860AC" w:rsidRDefault="00E860AC"/>
    <w:p w14:paraId="3F706347" w14:textId="77777777" w:rsidR="00E860AC" w:rsidRDefault="00FA225A">
      <w:r>
        <w:rPr>
          <w:noProof/>
          <w:lang w:val="en-US"/>
        </w:rPr>
        <w:drawing>
          <wp:inline distT="114300" distB="114300" distL="114300" distR="114300" wp14:anchorId="01ABE32B" wp14:editId="3A36A012">
            <wp:extent cx="5943600" cy="3403600"/>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527"/>
                    <a:srcRect/>
                    <a:stretch>
                      <a:fillRect/>
                    </a:stretch>
                  </pic:blipFill>
                  <pic:spPr>
                    <a:xfrm>
                      <a:off x="0" y="0"/>
                      <a:ext cx="5943600" cy="3403600"/>
                    </a:xfrm>
                    <a:prstGeom prst="rect">
                      <a:avLst/>
                    </a:prstGeom>
                    <a:ln/>
                  </pic:spPr>
                </pic:pic>
              </a:graphicData>
            </a:graphic>
          </wp:inline>
        </w:drawing>
      </w:r>
    </w:p>
    <w:p w14:paraId="559D76F4" w14:textId="77777777" w:rsidR="00E860AC" w:rsidRDefault="00FA225A">
      <w:commentRangeStart w:id="160"/>
      <w:r>
        <w:rPr>
          <w:b/>
        </w:rPr>
        <w:t xml:space="preserve">Supplemental Figure 1. </w:t>
      </w:r>
      <w:r>
        <w:t>P31 x PC4 constructed from all genes</w:t>
      </w:r>
      <w:commentRangeEnd w:id="160"/>
      <w:r w:rsidR="009D04B4">
        <w:rPr>
          <w:rStyle w:val="CommentReference"/>
        </w:rPr>
        <w:commentReference w:id="160"/>
      </w:r>
      <w:r>
        <w:t xml:space="preserve">. </w:t>
      </w:r>
    </w:p>
    <w:p w14:paraId="14E95884" w14:textId="77777777" w:rsidR="00E860AC" w:rsidRDefault="00FA225A">
      <w:r>
        <w:rPr>
          <w:noProof/>
          <w:lang w:val="en-US"/>
        </w:rPr>
        <w:lastRenderedPageBreak/>
        <w:drawing>
          <wp:inline distT="114300" distB="114300" distL="114300" distR="114300" wp14:anchorId="5CA795E7" wp14:editId="242E94B6">
            <wp:extent cx="5943600" cy="3670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28"/>
                    <a:srcRect/>
                    <a:stretch>
                      <a:fillRect/>
                    </a:stretch>
                  </pic:blipFill>
                  <pic:spPr>
                    <a:xfrm>
                      <a:off x="0" y="0"/>
                      <a:ext cx="5943600" cy="3670300"/>
                    </a:xfrm>
                    <a:prstGeom prst="rect">
                      <a:avLst/>
                    </a:prstGeom>
                    <a:ln/>
                  </pic:spPr>
                </pic:pic>
              </a:graphicData>
            </a:graphic>
          </wp:inline>
        </w:drawing>
      </w:r>
    </w:p>
    <w:p w14:paraId="56F58CAE" w14:textId="77777777" w:rsidR="00E860AC" w:rsidRDefault="00FA225A">
      <w:r>
        <w:rPr>
          <w:noProof/>
          <w:lang w:val="en-US"/>
        </w:rPr>
        <w:drawing>
          <wp:inline distT="114300" distB="114300" distL="114300" distR="114300" wp14:anchorId="2A0BE322" wp14:editId="2515611A">
            <wp:extent cx="5338763" cy="3293948"/>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29"/>
                    <a:srcRect/>
                    <a:stretch>
                      <a:fillRect/>
                    </a:stretch>
                  </pic:blipFill>
                  <pic:spPr>
                    <a:xfrm>
                      <a:off x="0" y="0"/>
                      <a:ext cx="5338763" cy="3293948"/>
                    </a:xfrm>
                    <a:prstGeom prst="rect">
                      <a:avLst/>
                    </a:prstGeom>
                    <a:ln/>
                  </pic:spPr>
                </pic:pic>
              </a:graphicData>
            </a:graphic>
          </wp:inline>
        </w:drawing>
      </w:r>
    </w:p>
    <w:p w14:paraId="2522C90D" w14:textId="77777777" w:rsidR="00E860AC" w:rsidRDefault="00FA225A">
      <w:r>
        <w:rPr>
          <w:b/>
        </w:rPr>
        <w:t>Supplemental Figure 2</w:t>
      </w:r>
      <w:r>
        <w:t xml:space="preserve">:  </w:t>
      </w:r>
      <w:commentRangeStart w:id="161"/>
      <w:r>
        <w:t xml:space="preserve">Pairwise </w:t>
      </w:r>
      <w:proofErr w:type="spellStart"/>
      <w:r>
        <w:t>Fst</w:t>
      </w:r>
      <w:proofErr w:type="spellEnd"/>
      <w:r>
        <w:t xml:space="preserve"> distributions among OA treatments</w:t>
      </w:r>
      <w:commentRangeEnd w:id="161"/>
      <w:r w:rsidR="00B81552">
        <w:rPr>
          <w:rStyle w:val="CommentReference"/>
        </w:rPr>
        <w:commentReference w:id="161"/>
      </w:r>
    </w:p>
    <w:p w14:paraId="4287C965" w14:textId="77777777" w:rsidR="00E860AC" w:rsidRDefault="00FA225A">
      <w:pPr>
        <w:pStyle w:val="Heading2"/>
        <w:rPr>
          <w:b/>
          <w:sz w:val="22"/>
          <w:szCs w:val="22"/>
        </w:rPr>
      </w:pPr>
      <w:bookmarkStart w:id="162" w:name="_dwx0grgergww" w:colFirst="0" w:colLast="0"/>
      <w:bookmarkEnd w:id="162"/>
      <w:r>
        <w:rPr>
          <w:b/>
          <w:noProof/>
          <w:sz w:val="22"/>
          <w:szCs w:val="22"/>
          <w:lang w:val="en-US"/>
        </w:rPr>
        <w:lastRenderedPageBreak/>
        <w:drawing>
          <wp:inline distT="114300" distB="114300" distL="114300" distR="114300" wp14:anchorId="403ADC71" wp14:editId="2D27A528">
            <wp:extent cx="5943600" cy="4826000"/>
            <wp:effectExtent l="0" t="0" r="0" b="0"/>
            <wp:docPr id="1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30"/>
                    <a:srcRect/>
                    <a:stretch>
                      <a:fillRect/>
                    </a:stretch>
                  </pic:blipFill>
                  <pic:spPr>
                    <a:xfrm>
                      <a:off x="0" y="0"/>
                      <a:ext cx="5943600" cy="4826000"/>
                    </a:xfrm>
                    <a:prstGeom prst="rect">
                      <a:avLst/>
                    </a:prstGeom>
                    <a:ln/>
                  </pic:spPr>
                </pic:pic>
              </a:graphicData>
            </a:graphic>
          </wp:inline>
        </w:drawing>
      </w:r>
    </w:p>
    <w:p w14:paraId="6E460114" w14:textId="77777777" w:rsidR="00E860AC" w:rsidRDefault="00FA225A">
      <w:r>
        <w:rPr>
          <w:b/>
        </w:rPr>
        <w:t>Supplemental Figure 3</w:t>
      </w:r>
      <w:r>
        <w:t xml:space="preserve">:  </w:t>
      </w:r>
      <w:commentRangeStart w:id="163"/>
      <w:r>
        <w:t xml:space="preserve">Pairwise </w:t>
      </w:r>
      <w:proofErr w:type="spellStart"/>
      <w:r>
        <w:t>Fst</w:t>
      </w:r>
      <w:proofErr w:type="spellEnd"/>
      <w:r>
        <w:t xml:space="preserve"> distributions among OA treatments</w:t>
      </w:r>
      <w:commentRangeEnd w:id="163"/>
      <w:r w:rsidR="00B81552">
        <w:rPr>
          <w:rStyle w:val="CommentReference"/>
        </w:rPr>
        <w:commentReference w:id="163"/>
      </w:r>
    </w:p>
    <w:p w14:paraId="0EA450DB" w14:textId="77777777" w:rsidR="00E860AC" w:rsidRDefault="00E860AC">
      <w:pPr>
        <w:widowControl w:val="0"/>
        <w:pBdr>
          <w:top w:val="nil"/>
          <w:left w:val="nil"/>
          <w:bottom w:val="nil"/>
          <w:right w:val="nil"/>
          <w:between w:val="nil"/>
        </w:pBdr>
        <w:rPr>
          <w:rFonts w:ascii="Roboto" w:eastAsia="Roboto" w:hAnsi="Roboto" w:cs="Roboto"/>
          <w:sz w:val="21"/>
          <w:szCs w:val="21"/>
          <w:highlight w:val="white"/>
        </w:rPr>
      </w:pPr>
    </w:p>
    <w:sectPr w:rsidR="00E860AC">
      <w:headerReference w:type="default" r:id="rId531"/>
      <w:footerReference w:type="default" r:id="rId53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hallin.Busch" w:date="2022-11-23T16:04:00Z" w:initials="S">
    <w:p w14:paraId="28D9AD41" w14:textId="17A749AA" w:rsidR="00C27E4A" w:rsidRDefault="00C27E4A">
      <w:pPr>
        <w:pStyle w:val="CommentText"/>
      </w:pPr>
      <w:r>
        <w:rPr>
          <w:rStyle w:val="CommentReference"/>
        </w:rPr>
        <w:annotationRef/>
      </w:r>
      <w:r>
        <w:t xml:space="preserve">The first part of the sentence as written doesn’t necessarily support the statement in the latter part of the sentence. What is the evidence of the dose-dependent nature of the response? In the discussion, you talk about the correlation of CO2 with expression, which better indicates the nature of the relationship as per your analyses. </w:t>
      </w:r>
    </w:p>
  </w:comment>
  <w:comment w:id="3" w:author="Shallin.Busch" w:date="2022-11-23T16:03:00Z" w:initials="S">
    <w:p w14:paraId="1A63FF03" w14:textId="455E52AE" w:rsidR="00C27E4A" w:rsidRDefault="00C27E4A">
      <w:pPr>
        <w:pStyle w:val="CommentText"/>
      </w:pPr>
      <w:r>
        <w:rPr>
          <w:rStyle w:val="CommentReference"/>
        </w:rPr>
        <w:annotationRef/>
      </w:r>
      <w:r>
        <w:t xml:space="preserve">I don’t understand what this means here. Does it mean that the decrease in variance in crabs in OA treatments results in less variance in physiological functioning in the crabs? Or were you trying to say something like that there was a decrease in other physiological functions in crabs in OA treatments? There is a sentence in the discussion that is more clear, “There was a general reduction in transcriptional activity and inter-individual variability in OA-reared crab, suggesting that OA reduces the breadth of physiological functions compared to crabs reared in ambient seawater. </w:t>
      </w:r>
      <w:r>
        <w:rPr>
          <w:rStyle w:val="CommentReference"/>
        </w:rPr>
        <w:annotationRef/>
      </w:r>
      <w:r>
        <w:t>“</w:t>
      </w:r>
    </w:p>
  </w:comment>
  <w:comment w:id="16" w:author="Shallin.Busch" w:date="2022-11-23T16:01:00Z" w:initials="S">
    <w:p w14:paraId="6C2E529C" w14:textId="4C137B20" w:rsidR="00C27E4A" w:rsidRDefault="00C27E4A">
      <w:pPr>
        <w:pStyle w:val="CommentText"/>
      </w:pPr>
      <w:r>
        <w:rPr>
          <w:rStyle w:val="CommentReference"/>
        </w:rPr>
        <w:annotationRef/>
      </w:r>
      <w:r>
        <w:t>These are forms of calcium carbonate, not forms of carbonate ions</w:t>
      </w:r>
    </w:p>
  </w:comment>
  <w:comment w:id="17" w:author="Shallin.Busch" w:date="2022-11-23T16:01:00Z" w:initials="S">
    <w:p w14:paraId="201C1452" w14:textId="2B2B1C3C" w:rsidR="00C27E4A" w:rsidRDefault="00C27E4A">
      <w:pPr>
        <w:pStyle w:val="CommentText"/>
      </w:pPr>
      <w:r>
        <w:rPr>
          <w:rStyle w:val="CommentReference"/>
        </w:rPr>
        <w:annotationRef/>
      </w:r>
      <w:r>
        <w:t>Maybe change to high latitude to include the Antarctic region?</w:t>
      </w:r>
    </w:p>
  </w:comment>
  <w:comment w:id="18" w:author="Shallin.Busch" w:date="2022-11-23T16:01:00Z" w:initials="S">
    <w:p w14:paraId="63F50417" w14:textId="275C9C91" w:rsidR="00C27E4A" w:rsidRDefault="00C27E4A">
      <w:pPr>
        <w:pStyle w:val="CommentText"/>
      </w:pPr>
      <w:r>
        <w:rPr>
          <w:rStyle w:val="CommentReference"/>
        </w:rPr>
        <w:annotationRef/>
      </w:r>
      <w:r>
        <w:t xml:space="preserve">Consider adding </w:t>
      </w:r>
      <w:proofErr w:type="spellStart"/>
      <w:r>
        <w:t>McElhany</w:t>
      </w:r>
      <w:proofErr w:type="spellEnd"/>
      <w:r>
        <w:t xml:space="preserve"> et al 2022 here.</w:t>
      </w:r>
      <w:r w:rsidRPr="003456F3">
        <w:t xml:space="preserve"> </w:t>
      </w:r>
      <w:proofErr w:type="spellStart"/>
      <w:r w:rsidRPr="003456F3">
        <w:t>McElhany</w:t>
      </w:r>
      <w:proofErr w:type="spellEnd"/>
      <w:r w:rsidRPr="003456F3">
        <w:t xml:space="preserve">, D. S. Busch, A. Lawrence, M. Maher, D. Perez, E. Reinhardt, K. </w:t>
      </w:r>
      <w:proofErr w:type="spellStart"/>
      <w:r w:rsidRPr="003456F3">
        <w:t>Rovinski</w:t>
      </w:r>
      <w:proofErr w:type="spellEnd"/>
      <w:r w:rsidRPr="003456F3">
        <w:t>, E. Tully. 2022.  Higher survival but smaller size of juvenile Dungeness crab (</w:t>
      </w:r>
      <w:proofErr w:type="spellStart"/>
      <w:r w:rsidRPr="003456F3">
        <w:t>Metacarcinus</w:t>
      </w:r>
      <w:proofErr w:type="spellEnd"/>
      <w:r w:rsidRPr="003456F3">
        <w:t xml:space="preserve"> magister) in high CO2. Journal of Experimental Marine Biology and Ecology 555: 151781. </w:t>
      </w:r>
      <w:r>
        <w:t xml:space="preserve"> </w:t>
      </w:r>
    </w:p>
  </w:comment>
  <w:comment w:id="33" w:author="Shallin.Busch" w:date="2022-11-23T15:58:00Z" w:initials="S">
    <w:p w14:paraId="03CB7E52" w14:textId="77777777" w:rsidR="00C27E4A" w:rsidRDefault="00C27E4A" w:rsidP="00B12547">
      <w:pPr>
        <w:pStyle w:val="CommentText"/>
      </w:pPr>
      <w:r>
        <w:rPr>
          <w:rStyle w:val="CommentReference"/>
        </w:rPr>
        <w:annotationRef/>
      </w:r>
      <w:r>
        <w:rPr>
          <w:rStyle w:val="CommentReference"/>
        </w:rPr>
        <w:annotationRef/>
      </w:r>
      <w:r>
        <w:t>Do you mean continuously or once discretely?</w:t>
      </w:r>
    </w:p>
    <w:p w14:paraId="30B9B5B4" w14:textId="77777777" w:rsidR="00C27E4A" w:rsidRDefault="00C27E4A">
      <w:pPr>
        <w:pStyle w:val="CommentText"/>
      </w:pPr>
    </w:p>
  </w:comment>
  <w:comment w:id="34" w:author="Shallin.Busch" w:date="2022-11-23T15:58:00Z" w:initials="S">
    <w:p w14:paraId="5F7C90C8" w14:textId="77777777" w:rsidR="00C27E4A" w:rsidRDefault="00C27E4A">
      <w:pPr>
        <w:pStyle w:val="CommentText"/>
      </w:pPr>
      <w:r>
        <w:rPr>
          <w:rStyle w:val="CommentReference"/>
        </w:rPr>
        <w:annotationRef/>
      </w:r>
      <w:r>
        <w:t>Was the temp ever checked with a reference probe?</w:t>
      </w:r>
    </w:p>
  </w:comment>
  <w:comment w:id="38" w:author="Shallin.Busch" w:date="2022-11-23T15:57:00Z" w:initials="S">
    <w:p w14:paraId="48CB330E" w14:textId="77777777" w:rsidR="00C27E4A" w:rsidRDefault="00C27E4A" w:rsidP="00B12547">
      <w:pPr>
        <w:pStyle w:val="CommentText"/>
      </w:pPr>
      <w:r>
        <w:rPr>
          <w:rStyle w:val="CommentReference"/>
        </w:rPr>
        <w:annotationRef/>
      </w:r>
      <w:r>
        <w:rPr>
          <w:rStyle w:val="CommentReference"/>
        </w:rPr>
        <w:annotationRef/>
      </w:r>
      <w:r>
        <w:t xml:space="preserve">You might want to discuss how by holding pH constant under varying temperature, you ended up having pCO2 and saturation state conditions that varied over time in each treatment. </w:t>
      </w:r>
    </w:p>
    <w:p w14:paraId="3672773A" w14:textId="77777777" w:rsidR="00C27E4A" w:rsidRDefault="00C27E4A">
      <w:pPr>
        <w:pStyle w:val="CommentText"/>
      </w:pPr>
    </w:p>
  </w:comment>
  <w:comment w:id="37" w:author="Shallin.Busch" w:date="2022-11-23T15:57:00Z" w:initials="S">
    <w:p w14:paraId="6054CF6C" w14:textId="77777777" w:rsidR="00C27E4A" w:rsidRDefault="00C27E4A" w:rsidP="00B12547">
      <w:pPr>
        <w:pStyle w:val="CommentText"/>
      </w:pPr>
      <w:r>
        <w:rPr>
          <w:rStyle w:val="CommentReference"/>
        </w:rPr>
        <w:annotationRef/>
      </w:r>
      <w:r>
        <w:rPr>
          <w:rStyle w:val="CommentReference"/>
        </w:rPr>
        <w:annotationRef/>
      </w:r>
      <w:r>
        <w:t>Move to the results?</w:t>
      </w:r>
    </w:p>
    <w:p w14:paraId="30A65CE5" w14:textId="77777777" w:rsidR="00C27E4A" w:rsidRDefault="00C27E4A">
      <w:pPr>
        <w:pStyle w:val="CommentText"/>
      </w:pPr>
    </w:p>
  </w:comment>
  <w:comment w:id="40" w:author="Shallin.Busch" w:date="2022-11-23T15:56:00Z" w:initials="S">
    <w:p w14:paraId="79467DED" w14:textId="77777777" w:rsidR="00C27E4A" w:rsidRDefault="00C27E4A" w:rsidP="00B12547">
      <w:pPr>
        <w:pStyle w:val="CommentText"/>
      </w:pPr>
      <w:r>
        <w:rPr>
          <w:rStyle w:val="CommentReference"/>
        </w:rPr>
        <w:annotationRef/>
      </w:r>
      <w:r>
        <w:rPr>
          <w:rStyle w:val="CommentReference"/>
        </w:rPr>
        <w:annotationRef/>
      </w:r>
      <w:r>
        <w:t>Do you mean elevated temperature?</w:t>
      </w:r>
    </w:p>
    <w:p w14:paraId="2059EAE8" w14:textId="77777777" w:rsidR="00C27E4A" w:rsidRDefault="00C27E4A">
      <w:pPr>
        <w:pStyle w:val="CommentText"/>
      </w:pPr>
    </w:p>
  </w:comment>
  <w:comment w:id="51" w:author="Shallin.Busch" w:date="2022-11-23T15:56:00Z" w:initials="S">
    <w:p w14:paraId="349578DC" w14:textId="77777777" w:rsidR="00C27E4A" w:rsidRDefault="00C27E4A" w:rsidP="00B12547">
      <w:pPr>
        <w:pStyle w:val="CommentText"/>
      </w:pPr>
      <w:r>
        <w:rPr>
          <w:rStyle w:val="CommentReference"/>
        </w:rPr>
        <w:annotationRef/>
      </w:r>
      <w:r>
        <w:rPr>
          <w:rStyle w:val="CommentReference"/>
        </w:rPr>
        <w:annotationRef/>
      </w:r>
      <w:r>
        <w:t>Was there any attempt to calculate survival rate during the experiment?</w:t>
      </w:r>
    </w:p>
    <w:p w14:paraId="654A5AB3" w14:textId="77777777" w:rsidR="00C27E4A" w:rsidRDefault="00C27E4A">
      <w:pPr>
        <w:pStyle w:val="CommentText"/>
      </w:pPr>
    </w:p>
  </w:comment>
  <w:comment w:id="56" w:author="Shallin.Busch" w:date="2022-11-23T15:55:00Z" w:initials="S">
    <w:p w14:paraId="70866981" w14:textId="77777777" w:rsidR="00C27E4A" w:rsidRDefault="00C27E4A">
      <w:pPr>
        <w:pStyle w:val="CommentText"/>
      </w:pPr>
      <w:r>
        <w:rPr>
          <w:rStyle w:val="CommentReference"/>
        </w:rPr>
        <w:annotationRef/>
      </w:r>
      <w:r>
        <w:t>Could you scale the size of each circle to the size of genes within it? For example, if you did, the mod OA vs severe OA circle would be small and the Ambient vs severe OA circle would be big. I think that the visual impact of this change could help people understand the results.</w:t>
      </w:r>
    </w:p>
  </w:comment>
  <w:comment w:id="57" w:author="Shallin.Busch" w:date="2022-11-23T15:55:00Z" w:initials="S">
    <w:p w14:paraId="6F8A69F4" w14:textId="77777777" w:rsidR="00C27E4A" w:rsidRDefault="00C27E4A" w:rsidP="00B12547">
      <w:pPr>
        <w:pStyle w:val="CommentText"/>
      </w:pPr>
      <w:r>
        <w:rPr>
          <w:rStyle w:val="CommentReference"/>
        </w:rPr>
        <w:annotationRef/>
      </w:r>
      <w:r>
        <w:t>Why not? So, this is just ambient vs mod and severe OA?</w:t>
      </w:r>
    </w:p>
    <w:p w14:paraId="2C0FABA7" w14:textId="77777777" w:rsidR="00C27E4A" w:rsidRDefault="00C27E4A">
      <w:pPr>
        <w:pStyle w:val="CommentText"/>
      </w:pPr>
    </w:p>
  </w:comment>
  <w:comment w:id="61" w:author="Shallin.Busch" w:date="2022-11-23T16:18:00Z" w:initials="S">
    <w:p w14:paraId="5874AC03" w14:textId="31AB606E" w:rsidR="00C27E4A" w:rsidRDefault="00C27E4A">
      <w:pPr>
        <w:pStyle w:val="CommentText"/>
      </w:pPr>
      <w:r>
        <w:rPr>
          <w:rStyle w:val="CommentReference"/>
        </w:rPr>
        <w:annotationRef/>
      </w:r>
      <w:r>
        <w:t xml:space="preserve">For someone who is not a geneticist, I’m having trouble understanding what this means as it </w:t>
      </w:r>
      <w:r w:rsidR="00BF5DF5">
        <w:t>feels like a double negative, but</w:t>
      </w:r>
      <w:r>
        <w:t xml:space="preserve"> I th</w:t>
      </w:r>
      <w:r w:rsidR="00BF5DF5">
        <w:t>ink it is</w:t>
      </w:r>
      <w:r>
        <w:t xml:space="preserve"> an increase in a negative process. So, if negative regulation is upregulated, does that mean that the net result is a decrease in the processes in your list (i.e., decreased growth, decreased cell death </w:t>
      </w:r>
      <w:proofErr w:type="spellStart"/>
      <w:r>
        <w:t>etc</w:t>
      </w:r>
      <w:proofErr w:type="spellEnd"/>
      <w:r>
        <w:t xml:space="preserve">)?  </w:t>
      </w:r>
      <w:r w:rsidR="00BF5DF5">
        <w:t>Perhaps spell that out for people?</w:t>
      </w:r>
      <w:r>
        <w:t xml:space="preserve"> </w:t>
      </w:r>
    </w:p>
  </w:comment>
  <w:comment w:id="72" w:author="Shallin.Busch" w:date="2022-11-23T15:53:00Z" w:initials="S">
    <w:p w14:paraId="703902CD" w14:textId="77777777" w:rsidR="00C27E4A" w:rsidRDefault="00C27E4A">
      <w:pPr>
        <w:pStyle w:val="CommentText"/>
      </w:pPr>
      <w:r>
        <w:rPr>
          <w:rStyle w:val="CommentReference"/>
        </w:rPr>
        <w:annotationRef/>
      </w:r>
      <w:r>
        <w:t xml:space="preserve">This figure will be hard for people who are red-green colorblind. I think you should change the palette. </w:t>
      </w:r>
    </w:p>
  </w:comment>
  <w:comment w:id="77" w:author="Shallin.Busch" w:date="2022-11-28T09:30:00Z" w:initials="S">
    <w:p w14:paraId="5DB9D006" w14:textId="15AD6C54" w:rsidR="00C27E4A" w:rsidRDefault="00C27E4A">
      <w:pPr>
        <w:pStyle w:val="CommentText"/>
      </w:pPr>
      <w:r>
        <w:rPr>
          <w:rStyle w:val="CommentReference"/>
        </w:rPr>
        <w:annotationRef/>
      </w:r>
      <w:r>
        <w:t xml:space="preserve">A sentence like this would be good in the abstract. </w:t>
      </w:r>
    </w:p>
  </w:comment>
  <w:comment w:id="85" w:author="Shallin.Busch" w:date="2022-11-28T09:59:00Z" w:initials="S">
    <w:p w14:paraId="7596045A" w14:textId="217ACEC8" w:rsidR="00C84474" w:rsidRDefault="00C84474">
      <w:pPr>
        <w:pStyle w:val="CommentText"/>
      </w:pPr>
      <w:r>
        <w:rPr>
          <w:rStyle w:val="CommentReference"/>
        </w:rPr>
        <w:annotationRef/>
      </w:r>
      <w:r>
        <w:t xml:space="preserve">I’d like to see this figure introduced in the results instead of the discussion. </w:t>
      </w:r>
    </w:p>
  </w:comment>
  <w:comment w:id="89" w:author="Shallin.Busch" w:date="2022-11-28T09:53:00Z" w:initials="S">
    <w:p w14:paraId="1B271A64" w14:textId="5E43C611" w:rsidR="00C84474" w:rsidRDefault="00C84474">
      <w:pPr>
        <w:pStyle w:val="CommentText"/>
      </w:pPr>
      <w:r>
        <w:rPr>
          <w:rStyle w:val="CommentReference"/>
        </w:rPr>
        <w:annotationRef/>
      </w:r>
      <w:r>
        <w:t xml:space="preserve">This seems like too specific a term. In my mind, a biomarker means a response that is specific to the specific stressor.  But, above you said, “Increased transposable element activity in response to environmental stress is well documented in a variety of eukaryotes,” which means that TEs are likely not specific to OA.  I suggest a rewording. </w:t>
      </w:r>
    </w:p>
  </w:comment>
  <w:comment w:id="91" w:author="Shallin.Busch" w:date="2022-11-28T09:57:00Z" w:initials="S">
    <w:p w14:paraId="4299CC5E" w14:textId="461BCC5F" w:rsidR="00C84474" w:rsidRDefault="00C84474">
      <w:pPr>
        <w:pStyle w:val="CommentText"/>
      </w:pPr>
      <w:r>
        <w:rPr>
          <w:rStyle w:val="CommentReference"/>
        </w:rPr>
        <w:annotationRef/>
      </w:r>
      <w:r>
        <w:t xml:space="preserve">But you saw variation decrease, so that doesn’t seem like a plausible reason here. </w:t>
      </w:r>
    </w:p>
  </w:comment>
  <w:comment w:id="98" w:author="Shallin.Busch" w:date="2022-11-28T10:36:00Z" w:initials="S">
    <w:p w14:paraId="4037AA3A" w14:textId="6FEEB343" w:rsidR="002137C8" w:rsidRDefault="002137C8">
      <w:pPr>
        <w:pStyle w:val="CommentText"/>
      </w:pPr>
      <w:r>
        <w:rPr>
          <w:rStyle w:val="CommentReference"/>
        </w:rPr>
        <w:annotationRef/>
      </w:r>
      <w:r>
        <w:t xml:space="preserve">Perhaps include some references here.  </w:t>
      </w:r>
    </w:p>
  </w:comment>
  <w:comment w:id="100" w:author="Shallin.Busch" w:date="2022-11-28T10:38:00Z" w:initials="S">
    <w:p w14:paraId="4A07BF25" w14:textId="462555CE" w:rsidR="002137C8" w:rsidRDefault="002137C8">
      <w:pPr>
        <w:pStyle w:val="CommentText"/>
      </w:pPr>
      <w:r>
        <w:rPr>
          <w:rStyle w:val="CommentReference"/>
        </w:rPr>
        <w:annotationRef/>
      </w:r>
      <w:r>
        <w:t xml:space="preserve">Try to use abbreviations of OA and RKC uniformly. </w:t>
      </w:r>
    </w:p>
  </w:comment>
  <w:comment w:id="102" w:author="Shallin.Busch" w:date="2022-11-28T10:43:00Z" w:initials="S">
    <w:p w14:paraId="7540E18F" w14:textId="04886D1F" w:rsidR="00A86C58" w:rsidRDefault="00A86C58">
      <w:pPr>
        <w:pStyle w:val="CommentText"/>
      </w:pPr>
      <w:r>
        <w:rPr>
          <w:rStyle w:val="CommentReference"/>
        </w:rPr>
        <w:annotationRef/>
      </w:r>
      <w:r>
        <w:t xml:space="preserve">Added softening language, as the neurotransmitter </w:t>
      </w:r>
      <w:proofErr w:type="spellStart"/>
      <w:r>
        <w:t>octopamine</w:t>
      </w:r>
      <w:proofErr w:type="spellEnd"/>
      <w:r>
        <w:t xml:space="preserve"> is involved in many physiological processes like norepinephrine is. </w:t>
      </w:r>
    </w:p>
  </w:comment>
  <w:comment w:id="108" w:author="Shallin.Busch" w:date="2022-11-28T10:51:00Z" w:initials="S">
    <w:p w14:paraId="627F8CFB" w14:textId="50FB4D38" w:rsidR="00A86C58" w:rsidRDefault="00A86C58">
      <w:pPr>
        <w:pStyle w:val="CommentText"/>
      </w:pPr>
      <w:r>
        <w:rPr>
          <w:rStyle w:val="CommentReference"/>
        </w:rPr>
        <w:annotationRef/>
      </w:r>
      <w:r>
        <w:t>I think this is too strong. Perhaps change to, “…beyond the level at which the capacity of RKC to mitigate cellular damage or fight infection is compromised.”</w:t>
      </w:r>
    </w:p>
  </w:comment>
  <w:comment w:id="121" w:author="Shallin.Busch" w:date="2022-11-28T11:03:00Z" w:initials="S">
    <w:p w14:paraId="1B24EC25" w14:textId="21E50866" w:rsidR="002C125F" w:rsidRDefault="002C125F">
      <w:pPr>
        <w:pStyle w:val="CommentText"/>
      </w:pPr>
      <w:r>
        <w:rPr>
          <w:rStyle w:val="CommentReference"/>
        </w:rPr>
        <w:annotationRef/>
      </w:r>
      <w:r>
        <w:t>Edited to help with my cognitive disconnect related to the upregulation of negative regulation</w:t>
      </w:r>
    </w:p>
  </w:comment>
  <w:comment w:id="127" w:author="Shallin.Busch" w:date="2022-11-28T11:09:00Z" w:initials="S">
    <w:p w14:paraId="437D2533" w14:textId="3B0841B2" w:rsidR="00BF5DF5" w:rsidRDefault="00BF5DF5">
      <w:pPr>
        <w:pStyle w:val="CommentText"/>
      </w:pPr>
      <w:r>
        <w:rPr>
          <w:rStyle w:val="CommentReference"/>
        </w:rPr>
        <w:annotationRef/>
      </w:r>
      <w:r>
        <w:t xml:space="preserve">Feels redundant with associated. </w:t>
      </w:r>
    </w:p>
  </w:comment>
  <w:comment w:id="131" w:author="Shallin.Busch" w:date="2022-11-28T11:12:00Z" w:initials="S">
    <w:p w14:paraId="1194CABB" w14:textId="3639D748" w:rsidR="00BF5DF5" w:rsidRDefault="00BF5DF5">
      <w:pPr>
        <w:pStyle w:val="CommentText"/>
      </w:pPr>
      <w:r>
        <w:rPr>
          <w:rStyle w:val="CommentReference"/>
        </w:rPr>
        <w:annotationRef/>
      </w:r>
      <w:r>
        <w:t xml:space="preserve">What part of it? Your study was the early part of the </w:t>
      </w:r>
      <w:proofErr w:type="spellStart"/>
      <w:r>
        <w:t>juv</w:t>
      </w:r>
      <w:proofErr w:type="spellEnd"/>
      <w:r>
        <w:t xml:space="preserve"> stage; was the other study, too?</w:t>
      </w:r>
    </w:p>
  </w:comment>
  <w:comment w:id="132" w:author="Shallin.Busch" w:date="2022-11-28T11:14:00Z" w:initials="S">
    <w:p w14:paraId="223D3F25" w14:textId="5EAC6B26" w:rsidR="00BF5DF5" w:rsidRDefault="00BF5DF5">
      <w:pPr>
        <w:pStyle w:val="CommentText"/>
      </w:pPr>
      <w:r>
        <w:rPr>
          <w:rStyle w:val="CommentReference"/>
        </w:rPr>
        <w:annotationRef/>
      </w:r>
      <w:r>
        <w:t xml:space="preserve">This would be really </w:t>
      </w:r>
      <w:r w:rsidR="00687A8A">
        <w:t>great</w:t>
      </w:r>
      <w:r>
        <w:t>!</w:t>
      </w:r>
    </w:p>
  </w:comment>
  <w:comment w:id="134" w:author="Shallin.Busch" w:date="2022-11-28T11:17:00Z" w:initials="S">
    <w:p w14:paraId="44260621" w14:textId="59041F9D" w:rsidR="004F6EE1" w:rsidRDefault="004F6EE1">
      <w:pPr>
        <w:pStyle w:val="CommentText"/>
      </w:pPr>
      <w:r>
        <w:rPr>
          <w:rStyle w:val="CommentReference"/>
        </w:rPr>
        <w:annotationRef/>
      </w:r>
      <w:r>
        <w:t xml:space="preserve">This is a really cool finding </w:t>
      </w:r>
    </w:p>
  </w:comment>
  <w:comment w:id="157" w:author="Shallin.Busch" w:date="2022-11-28T11:24:00Z" w:initials="S">
    <w:p w14:paraId="0D09B617" w14:textId="3A974569" w:rsidR="004F6EE1" w:rsidRDefault="004F6EE1">
      <w:pPr>
        <w:pStyle w:val="CommentText"/>
      </w:pPr>
      <w:r>
        <w:rPr>
          <w:rStyle w:val="CommentReference"/>
        </w:rPr>
        <w:annotationRef/>
      </w:r>
      <w:r>
        <w:t>I suggest you move away from a red-green color pallet</w:t>
      </w:r>
      <w:r w:rsidR="00687A8A">
        <w:t xml:space="preserve"> in this paper</w:t>
      </w:r>
      <w:r>
        <w:t xml:space="preserve"> given issues with it in people who are color blind.  You’ll lose ~8-9% of your readers with this pallet choice. </w:t>
      </w:r>
    </w:p>
    <w:p w14:paraId="13D4E137" w14:textId="3E4E53C0" w:rsidR="00B81552" w:rsidRDefault="00B81552">
      <w:pPr>
        <w:pStyle w:val="CommentText"/>
      </w:pPr>
    </w:p>
    <w:p w14:paraId="5DEFB534" w14:textId="569DF3E5" w:rsidR="00B81552" w:rsidRDefault="00B81552">
      <w:pPr>
        <w:pStyle w:val="CommentText"/>
      </w:pPr>
      <w:r>
        <w:t xml:space="preserve">See: </w:t>
      </w:r>
      <w:r w:rsidRPr="00B81552">
        <w:t>https://www.nature.com/articles/d41586-021-02696-z</w:t>
      </w:r>
    </w:p>
  </w:comment>
  <w:comment w:id="159" w:author="Shallin.Busch" w:date="2022-11-28T11:29:00Z" w:initials="S">
    <w:p w14:paraId="0C0378BA" w14:textId="59E82FD2" w:rsidR="009F44E3" w:rsidRDefault="009F44E3">
      <w:pPr>
        <w:pStyle w:val="CommentText"/>
      </w:pPr>
      <w:r>
        <w:rPr>
          <w:rStyle w:val="CommentReference"/>
        </w:rPr>
        <w:annotationRef/>
      </w:r>
      <w:r>
        <w:t>Again, I’d change this</w:t>
      </w:r>
    </w:p>
  </w:comment>
  <w:comment w:id="160" w:author="Shallin.Busch" w:date="2022-11-28T12:26:00Z" w:initials="S">
    <w:p w14:paraId="4D042326" w14:textId="790660C9" w:rsidR="009D04B4" w:rsidRDefault="009D04B4">
      <w:pPr>
        <w:pStyle w:val="CommentText"/>
      </w:pPr>
      <w:r>
        <w:rPr>
          <w:rStyle w:val="CommentReference"/>
        </w:rPr>
        <w:annotationRef/>
      </w:r>
      <w:r>
        <w:t xml:space="preserve">Where is the figure description for the figure below? Also, that figure needs new treatment labels to be consistent with the rest of the MS. </w:t>
      </w:r>
    </w:p>
  </w:comment>
  <w:comment w:id="161" w:author="Shallin.Busch" w:date="2022-11-28T12:07:00Z" w:initials="S">
    <w:p w14:paraId="19B8C976" w14:textId="39058BB6" w:rsidR="00B81552" w:rsidRDefault="00B81552">
      <w:pPr>
        <w:pStyle w:val="CommentText"/>
      </w:pPr>
      <w:r>
        <w:rPr>
          <w:rStyle w:val="CommentReference"/>
        </w:rPr>
        <w:annotationRef/>
      </w:r>
      <w:r>
        <w:t>Explain data labels or change them to be similar to the rest of the paper</w:t>
      </w:r>
    </w:p>
  </w:comment>
  <w:comment w:id="163" w:author="Shallin.Busch" w:date="2022-11-28T12:06:00Z" w:initials="S">
    <w:p w14:paraId="2379C105" w14:textId="4A3B4778" w:rsidR="00B81552" w:rsidRDefault="00B81552">
      <w:pPr>
        <w:pStyle w:val="CommentText"/>
      </w:pPr>
      <w:r>
        <w:rPr>
          <w:rStyle w:val="CommentReference"/>
        </w:rPr>
        <w:annotationRef/>
      </w:r>
      <w:r>
        <w:t>Change data labels to match the rest of the paper (moderate and severe, not low and moderate)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8D9AD41" w15:done="0"/>
  <w15:commentEx w15:paraId="1A63FF03" w15:done="0"/>
  <w15:commentEx w15:paraId="6C2E529C" w15:done="0"/>
  <w15:commentEx w15:paraId="201C1452" w15:done="0"/>
  <w15:commentEx w15:paraId="63F50417" w15:done="0"/>
  <w15:commentEx w15:paraId="30B9B5B4" w15:done="0"/>
  <w15:commentEx w15:paraId="5F7C90C8" w15:done="0"/>
  <w15:commentEx w15:paraId="3672773A" w15:done="0"/>
  <w15:commentEx w15:paraId="30A65CE5" w15:done="0"/>
  <w15:commentEx w15:paraId="2059EAE8" w15:done="0"/>
  <w15:commentEx w15:paraId="654A5AB3" w15:done="0"/>
  <w15:commentEx w15:paraId="70866981" w15:done="0"/>
  <w15:commentEx w15:paraId="2C0FABA7" w15:done="0"/>
  <w15:commentEx w15:paraId="5874AC03" w15:done="0"/>
  <w15:commentEx w15:paraId="703902CD" w15:done="0"/>
  <w15:commentEx w15:paraId="5DB9D006" w15:done="0"/>
  <w15:commentEx w15:paraId="7596045A" w15:done="0"/>
  <w15:commentEx w15:paraId="1B271A64" w15:done="0"/>
  <w15:commentEx w15:paraId="4299CC5E" w15:done="0"/>
  <w15:commentEx w15:paraId="4037AA3A" w15:done="0"/>
  <w15:commentEx w15:paraId="4A07BF25" w15:done="0"/>
  <w15:commentEx w15:paraId="7540E18F" w15:done="0"/>
  <w15:commentEx w15:paraId="627F8CFB" w15:done="0"/>
  <w15:commentEx w15:paraId="1B24EC25" w15:done="0"/>
  <w15:commentEx w15:paraId="437D2533" w15:done="0"/>
  <w15:commentEx w15:paraId="1194CABB" w15:done="0"/>
  <w15:commentEx w15:paraId="223D3F25" w15:done="0"/>
  <w15:commentEx w15:paraId="44260621" w15:done="0"/>
  <w15:commentEx w15:paraId="5DEFB534" w15:done="0"/>
  <w15:commentEx w15:paraId="0C0378BA" w15:done="0"/>
  <w15:commentEx w15:paraId="4D042326" w15:done="0"/>
  <w15:commentEx w15:paraId="19B8C976" w15:done="0"/>
  <w15:commentEx w15:paraId="2379C10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312CB" w14:textId="77777777" w:rsidR="007335F6" w:rsidRDefault="007335F6">
      <w:pPr>
        <w:spacing w:line="240" w:lineRule="auto"/>
      </w:pPr>
      <w:r>
        <w:separator/>
      </w:r>
    </w:p>
  </w:endnote>
  <w:endnote w:type="continuationSeparator" w:id="0">
    <w:p w14:paraId="725D58B6" w14:textId="77777777" w:rsidR="007335F6" w:rsidRDefault="007335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Roboto">
    <w:altName w:val="Times New Roman"/>
    <w:charset w:val="00"/>
    <w:family w:val="auto"/>
    <w:pitch w:val="default"/>
  </w:font>
  <w:font w:name="Fira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9A942" w14:textId="654EAF70" w:rsidR="00C27E4A" w:rsidRDefault="00C27E4A">
    <w:pPr>
      <w:jc w:val="right"/>
    </w:pPr>
    <w:r>
      <w:rPr>
        <w:b/>
      </w:rPr>
      <w:fldChar w:fldCharType="begin"/>
    </w:r>
    <w:r>
      <w:rPr>
        <w:b/>
      </w:rPr>
      <w:instrText>PAGE</w:instrText>
    </w:r>
    <w:r>
      <w:rPr>
        <w:b/>
      </w:rPr>
      <w:fldChar w:fldCharType="separate"/>
    </w:r>
    <w:r w:rsidR="00687A8A">
      <w:rPr>
        <w:b/>
        <w:noProof/>
      </w:rPr>
      <w:t>34</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772F98" w14:textId="77777777" w:rsidR="007335F6" w:rsidRDefault="007335F6">
      <w:pPr>
        <w:spacing w:line="240" w:lineRule="auto"/>
      </w:pPr>
      <w:r>
        <w:separator/>
      </w:r>
    </w:p>
  </w:footnote>
  <w:footnote w:type="continuationSeparator" w:id="0">
    <w:p w14:paraId="7AC5CE43" w14:textId="77777777" w:rsidR="007335F6" w:rsidRDefault="007335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668CD" w14:textId="77777777" w:rsidR="00C27E4A" w:rsidRDefault="00C27E4A"/>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llin.Busch">
    <w15:presenceInfo w15:providerId="AD" w15:userId="S-1-5-21-1625102663-4013227018-1311561448-299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AC"/>
    <w:rsid w:val="000D0D82"/>
    <w:rsid w:val="00143D64"/>
    <w:rsid w:val="002137C8"/>
    <w:rsid w:val="00267903"/>
    <w:rsid w:val="002C125F"/>
    <w:rsid w:val="003700F4"/>
    <w:rsid w:val="004F6EE1"/>
    <w:rsid w:val="00687A8A"/>
    <w:rsid w:val="007335F6"/>
    <w:rsid w:val="008C6D6E"/>
    <w:rsid w:val="009D04B4"/>
    <w:rsid w:val="009F44E3"/>
    <w:rsid w:val="00A45484"/>
    <w:rsid w:val="00A86C58"/>
    <w:rsid w:val="00AA09AD"/>
    <w:rsid w:val="00B12547"/>
    <w:rsid w:val="00B81552"/>
    <w:rsid w:val="00BF5DF5"/>
    <w:rsid w:val="00C27E4A"/>
    <w:rsid w:val="00C84474"/>
    <w:rsid w:val="00DE0230"/>
    <w:rsid w:val="00E46B65"/>
    <w:rsid w:val="00E860AC"/>
    <w:rsid w:val="00FA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36FEE"/>
  <w15:docId w15:val="{D9AF1851-5E8F-4048-AA03-A227995B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B12547"/>
    <w:rPr>
      <w:sz w:val="16"/>
      <w:szCs w:val="16"/>
    </w:rPr>
  </w:style>
  <w:style w:type="paragraph" w:styleId="CommentText">
    <w:name w:val="annotation text"/>
    <w:basedOn w:val="Normal"/>
    <w:link w:val="CommentTextChar"/>
    <w:uiPriority w:val="99"/>
    <w:semiHidden/>
    <w:unhideWhenUsed/>
    <w:rsid w:val="00B12547"/>
    <w:pPr>
      <w:spacing w:line="240" w:lineRule="auto"/>
    </w:pPr>
    <w:rPr>
      <w:sz w:val="20"/>
      <w:szCs w:val="20"/>
    </w:rPr>
  </w:style>
  <w:style w:type="character" w:customStyle="1" w:styleId="CommentTextChar">
    <w:name w:val="Comment Text Char"/>
    <w:basedOn w:val="DefaultParagraphFont"/>
    <w:link w:val="CommentText"/>
    <w:uiPriority w:val="99"/>
    <w:semiHidden/>
    <w:rsid w:val="00B12547"/>
    <w:rPr>
      <w:sz w:val="20"/>
      <w:szCs w:val="20"/>
    </w:rPr>
  </w:style>
  <w:style w:type="paragraph" w:styleId="CommentSubject">
    <w:name w:val="annotation subject"/>
    <w:basedOn w:val="CommentText"/>
    <w:next w:val="CommentText"/>
    <w:link w:val="CommentSubjectChar"/>
    <w:uiPriority w:val="99"/>
    <w:semiHidden/>
    <w:unhideWhenUsed/>
    <w:rsid w:val="00B12547"/>
    <w:rPr>
      <w:b/>
      <w:bCs/>
    </w:rPr>
  </w:style>
  <w:style w:type="character" w:customStyle="1" w:styleId="CommentSubjectChar">
    <w:name w:val="Comment Subject Char"/>
    <w:basedOn w:val="CommentTextChar"/>
    <w:link w:val="CommentSubject"/>
    <w:uiPriority w:val="99"/>
    <w:semiHidden/>
    <w:rsid w:val="00B12547"/>
    <w:rPr>
      <w:b/>
      <w:bCs/>
      <w:sz w:val="20"/>
      <w:szCs w:val="20"/>
    </w:rPr>
  </w:style>
  <w:style w:type="paragraph" w:styleId="BalloonText">
    <w:name w:val="Balloon Text"/>
    <w:basedOn w:val="Normal"/>
    <w:link w:val="BalloonTextChar"/>
    <w:uiPriority w:val="99"/>
    <w:semiHidden/>
    <w:unhideWhenUsed/>
    <w:rsid w:val="00B125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5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paperpile.com/b/bgbcYo/0t3JA" TargetMode="External"/><Relationship Id="rId299" Type="http://schemas.openxmlformats.org/officeDocument/2006/relationships/hyperlink" Target="http://paperpile.com/b/bgbcYo/sRekq" TargetMode="External"/><Relationship Id="rId21" Type="http://schemas.openxmlformats.org/officeDocument/2006/relationships/hyperlink" Target="https://paperpile.com/c/bgbcYo/OHMpC+ujtzk" TargetMode="External"/><Relationship Id="rId63" Type="http://schemas.openxmlformats.org/officeDocument/2006/relationships/hyperlink" Target="https://paperpile.com/c/bgbcYo/qANN1" TargetMode="External"/><Relationship Id="rId159" Type="http://schemas.openxmlformats.org/officeDocument/2006/relationships/hyperlink" Target="http://paperpile.com/b/bgbcYo/4xVS9" TargetMode="External"/><Relationship Id="rId324" Type="http://schemas.openxmlformats.org/officeDocument/2006/relationships/hyperlink" Target="http://paperpile.com/b/bgbcYo/8Kv4y" TargetMode="External"/><Relationship Id="rId366" Type="http://schemas.openxmlformats.org/officeDocument/2006/relationships/hyperlink" Target="http://paperpile.com/b/bgbcYo/Q7tsl" TargetMode="External"/><Relationship Id="rId531" Type="http://schemas.openxmlformats.org/officeDocument/2006/relationships/header" Target="header1.xml"/><Relationship Id="rId170" Type="http://schemas.openxmlformats.org/officeDocument/2006/relationships/hyperlink" Target="http://paperpile.com/b/bgbcYo/1pb0O" TargetMode="External"/><Relationship Id="rId226" Type="http://schemas.openxmlformats.org/officeDocument/2006/relationships/hyperlink" Target="http://paperpile.com/b/bgbcYo/a56XM" TargetMode="External"/><Relationship Id="rId433" Type="http://schemas.openxmlformats.org/officeDocument/2006/relationships/hyperlink" Target="http://paperpile.com/b/bgbcYo/MobLl" TargetMode="External"/><Relationship Id="rId268" Type="http://schemas.openxmlformats.org/officeDocument/2006/relationships/hyperlink" Target="http://paperpile.com/b/bgbcYo/jbTqn" TargetMode="External"/><Relationship Id="rId475" Type="http://schemas.openxmlformats.org/officeDocument/2006/relationships/hyperlink" Target="http://paperpile.com/b/bgbcYo/7FwWg" TargetMode="External"/><Relationship Id="rId32" Type="http://schemas.openxmlformats.org/officeDocument/2006/relationships/hyperlink" Target="https://paperpile.com/c/bgbcYo/jfoCv+7FwWg" TargetMode="External"/><Relationship Id="rId74" Type="http://schemas.openxmlformats.org/officeDocument/2006/relationships/hyperlink" Target="https://paperpile.com/c/bgbcYo/JE41Y" TargetMode="External"/><Relationship Id="rId128" Type="http://schemas.openxmlformats.org/officeDocument/2006/relationships/hyperlink" Target="http://paperpile.com/b/bgbcYo/wQz00" TargetMode="External"/><Relationship Id="rId335" Type="http://schemas.openxmlformats.org/officeDocument/2006/relationships/hyperlink" Target="http://paperpile.com/b/bgbcYo/z3Fr9" TargetMode="External"/><Relationship Id="rId377" Type="http://schemas.openxmlformats.org/officeDocument/2006/relationships/hyperlink" Target="http://paperpile.com/b/bgbcYo/9AcjK" TargetMode="External"/><Relationship Id="rId500" Type="http://schemas.openxmlformats.org/officeDocument/2006/relationships/hyperlink" Target="http://paperpile.com/b/bgbcYo/wFYFK" TargetMode="External"/><Relationship Id="rId5" Type="http://schemas.openxmlformats.org/officeDocument/2006/relationships/endnotes" Target="endnotes.xml"/><Relationship Id="rId181" Type="http://schemas.openxmlformats.org/officeDocument/2006/relationships/hyperlink" Target="http://paperpile.com/b/bgbcYo/ScTlp" TargetMode="External"/><Relationship Id="rId237" Type="http://schemas.openxmlformats.org/officeDocument/2006/relationships/hyperlink" Target="http://paperpile.com/b/bgbcYo/MWApy" TargetMode="External"/><Relationship Id="rId402" Type="http://schemas.openxmlformats.org/officeDocument/2006/relationships/hyperlink" Target="http://paperpile.com/b/bgbcYo/OB39P" TargetMode="External"/><Relationship Id="rId279" Type="http://schemas.openxmlformats.org/officeDocument/2006/relationships/hyperlink" Target="http://paperpile.com/b/bgbcYo/yuCqw" TargetMode="External"/><Relationship Id="rId444" Type="http://schemas.openxmlformats.org/officeDocument/2006/relationships/hyperlink" Target="http://dx.doi.org/10.1002/9781119507697.ch11" TargetMode="External"/><Relationship Id="rId486" Type="http://schemas.openxmlformats.org/officeDocument/2006/relationships/hyperlink" Target="http://paperpile.com/b/bgbcYo/kuGmz" TargetMode="External"/><Relationship Id="rId43" Type="http://schemas.openxmlformats.org/officeDocument/2006/relationships/hyperlink" Target="https://paperpile.com/c/bgbcYo/MWApy" TargetMode="External"/><Relationship Id="rId139" Type="http://schemas.openxmlformats.org/officeDocument/2006/relationships/hyperlink" Target="http://paperpile.com/b/bgbcYo/jTRCr" TargetMode="External"/><Relationship Id="rId290" Type="http://schemas.openxmlformats.org/officeDocument/2006/relationships/hyperlink" Target="http://paperpile.com/b/bgbcYo/2j2Kz" TargetMode="External"/><Relationship Id="rId304" Type="http://schemas.openxmlformats.org/officeDocument/2006/relationships/hyperlink" Target="http://paperpile.com/b/bgbcYo/wUi1E" TargetMode="External"/><Relationship Id="rId346" Type="http://schemas.openxmlformats.org/officeDocument/2006/relationships/hyperlink" Target="http://paperpile.com/b/bgbcYo/wxHvH" TargetMode="External"/><Relationship Id="rId388" Type="http://schemas.openxmlformats.org/officeDocument/2006/relationships/hyperlink" Target="http://paperpile.com/b/bgbcYo/2I0yK" TargetMode="External"/><Relationship Id="rId511" Type="http://schemas.openxmlformats.org/officeDocument/2006/relationships/hyperlink" Target="http://dx.doi.org/10.3390/genes10050338" TargetMode="External"/><Relationship Id="rId85" Type="http://schemas.openxmlformats.org/officeDocument/2006/relationships/hyperlink" Target="https://paperpile.com/c/bgbcYo/AmpaJ+tlx6j+U3RTB" TargetMode="External"/><Relationship Id="rId150" Type="http://schemas.openxmlformats.org/officeDocument/2006/relationships/hyperlink" Target="http://dx.doi.org/10.3389/fmars.2019.00788" TargetMode="External"/><Relationship Id="rId192" Type="http://schemas.openxmlformats.org/officeDocument/2006/relationships/hyperlink" Target="http://paperpile.com/b/bgbcYo/OHMpC" TargetMode="External"/><Relationship Id="rId206" Type="http://schemas.openxmlformats.org/officeDocument/2006/relationships/hyperlink" Target="http://paperpile.com/b/bgbcYo/VbFa9" TargetMode="External"/><Relationship Id="rId413" Type="http://schemas.openxmlformats.org/officeDocument/2006/relationships/hyperlink" Target="http://paperpile.com/b/bgbcYo/vjyBj" TargetMode="External"/><Relationship Id="rId248" Type="http://schemas.openxmlformats.org/officeDocument/2006/relationships/hyperlink" Target="http://paperpile.com/b/bgbcYo/AVuzU" TargetMode="External"/><Relationship Id="rId455" Type="http://schemas.openxmlformats.org/officeDocument/2006/relationships/hyperlink" Target="http://paperpile.com/b/bgbcYo/ZHZ17" TargetMode="External"/><Relationship Id="rId497" Type="http://schemas.openxmlformats.org/officeDocument/2006/relationships/hyperlink" Target="http://paperpile.com/b/bgbcYo/cHBZa" TargetMode="External"/><Relationship Id="rId12" Type="http://schemas.openxmlformats.org/officeDocument/2006/relationships/hyperlink" Target="https://paperpile.com/c/bgbcYo/UN5F+ONCt" TargetMode="External"/><Relationship Id="rId108" Type="http://schemas.openxmlformats.org/officeDocument/2006/relationships/hyperlink" Target="https://paperpile.com/c/bgbcYo/yuCqw" TargetMode="External"/><Relationship Id="rId315" Type="http://schemas.openxmlformats.org/officeDocument/2006/relationships/hyperlink" Target="http://paperpile.com/b/bgbcYo/8MiSJ" TargetMode="External"/><Relationship Id="rId357" Type="http://schemas.openxmlformats.org/officeDocument/2006/relationships/hyperlink" Target="http://paperpile.com/b/bgbcYo/e2qFq" TargetMode="External"/><Relationship Id="rId522" Type="http://schemas.openxmlformats.org/officeDocument/2006/relationships/hyperlink" Target="http://dx.doi.org/10.1007/s00227-012-2073-8" TargetMode="External"/><Relationship Id="rId54" Type="http://schemas.openxmlformats.org/officeDocument/2006/relationships/image" Target="media/image4.jpg"/><Relationship Id="rId96" Type="http://schemas.openxmlformats.org/officeDocument/2006/relationships/hyperlink" Target="https://paperpile.com/c/bgbcYo/0yJtV+6XRaX" TargetMode="External"/><Relationship Id="rId161" Type="http://schemas.openxmlformats.org/officeDocument/2006/relationships/hyperlink" Target="http://paperpile.com/b/bgbcYo/FUNT9" TargetMode="External"/><Relationship Id="rId217" Type="http://schemas.openxmlformats.org/officeDocument/2006/relationships/hyperlink" Target="http://paperpile.com/b/bgbcYo/Sm63X" TargetMode="External"/><Relationship Id="rId399" Type="http://schemas.openxmlformats.org/officeDocument/2006/relationships/hyperlink" Target="http://paperpile.com/b/bgbcYo/qBNZ3" TargetMode="External"/><Relationship Id="rId259" Type="http://schemas.openxmlformats.org/officeDocument/2006/relationships/hyperlink" Target="http://paperpile.com/b/bgbcYo/JmX0d" TargetMode="External"/><Relationship Id="rId424" Type="http://schemas.openxmlformats.org/officeDocument/2006/relationships/hyperlink" Target="http://paperpile.com/b/bgbcYo/PFN7c" TargetMode="External"/><Relationship Id="rId466" Type="http://schemas.openxmlformats.org/officeDocument/2006/relationships/hyperlink" Target="http://paperpile.com/b/bgbcYo/ATewa" TargetMode="External"/><Relationship Id="rId23" Type="http://schemas.openxmlformats.org/officeDocument/2006/relationships/hyperlink" Target="https://paperpile.com/c/bgbcYo/sVT5N+FAhhg" TargetMode="External"/><Relationship Id="rId119" Type="http://schemas.openxmlformats.org/officeDocument/2006/relationships/hyperlink" Target="http://paperpile.com/b/bgbcYo/0t3JA" TargetMode="External"/><Relationship Id="rId270" Type="http://schemas.openxmlformats.org/officeDocument/2006/relationships/hyperlink" Target="http://paperpile.com/b/bgbcYo/O3Sg2" TargetMode="External"/><Relationship Id="rId326" Type="http://schemas.openxmlformats.org/officeDocument/2006/relationships/hyperlink" Target="http://paperpile.com/b/bgbcYo/KJd2h" TargetMode="External"/><Relationship Id="rId533" Type="http://schemas.openxmlformats.org/officeDocument/2006/relationships/fontTable" Target="fontTable.xml"/><Relationship Id="rId65" Type="http://schemas.openxmlformats.org/officeDocument/2006/relationships/hyperlink" Target="https://paperpile.com/c/bgbcYo/juS2Q+DkoIn" TargetMode="External"/><Relationship Id="rId130" Type="http://schemas.openxmlformats.org/officeDocument/2006/relationships/hyperlink" Target="http://paperpile.com/b/bgbcYo/wQz00" TargetMode="External"/><Relationship Id="rId368" Type="http://schemas.openxmlformats.org/officeDocument/2006/relationships/hyperlink" Target="http://paperpile.com/b/bgbcYo/Q7tsl" TargetMode="External"/><Relationship Id="rId172" Type="http://schemas.openxmlformats.org/officeDocument/2006/relationships/hyperlink" Target="http://paperpile.com/b/bgbcYo/1pb0O" TargetMode="External"/><Relationship Id="rId228" Type="http://schemas.openxmlformats.org/officeDocument/2006/relationships/hyperlink" Target="http://paperpile.com/b/bgbcYo/Ex9Vl" TargetMode="External"/><Relationship Id="rId435" Type="http://schemas.openxmlformats.org/officeDocument/2006/relationships/hyperlink" Target="http://paperpile.com/b/bgbcYo/H1Ho6" TargetMode="External"/><Relationship Id="rId477" Type="http://schemas.openxmlformats.org/officeDocument/2006/relationships/hyperlink" Target="http://paperpile.com/b/bgbcYo/rZePT" TargetMode="External"/><Relationship Id="rId281" Type="http://schemas.openxmlformats.org/officeDocument/2006/relationships/hyperlink" Target="http://paperpile.com/b/bgbcYo/yuCqw" TargetMode="External"/><Relationship Id="rId337" Type="http://schemas.openxmlformats.org/officeDocument/2006/relationships/hyperlink" Target="http://paperpile.com/b/bgbcYo/z3Fr9" TargetMode="External"/><Relationship Id="rId502" Type="http://schemas.openxmlformats.org/officeDocument/2006/relationships/hyperlink" Target="http://paperpile.com/b/bgbcYo/R2wE1" TargetMode="External"/><Relationship Id="rId34" Type="http://schemas.openxmlformats.org/officeDocument/2006/relationships/hyperlink" Target="https://paperpile.com/c/bgbcYo/kuGmz" TargetMode="External"/><Relationship Id="rId76" Type="http://schemas.openxmlformats.org/officeDocument/2006/relationships/hyperlink" Target="https://paperpile.com/c/bgbcYo/FZ4N7+OB39P+9jSi5" TargetMode="External"/><Relationship Id="rId141" Type="http://schemas.openxmlformats.org/officeDocument/2006/relationships/hyperlink" Target="http://paperpile.com/b/bgbcYo/jTRCr" TargetMode="External"/><Relationship Id="rId379" Type="http://schemas.openxmlformats.org/officeDocument/2006/relationships/hyperlink" Target="http://paperpile.com/b/bgbcYo/9AcjK" TargetMode="External"/><Relationship Id="rId7" Type="http://schemas.microsoft.com/office/2011/relationships/commentsExtended" Target="commentsExtended.xml"/><Relationship Id="rId183" Type="http://schemas.openxmlformats.org/officeDocument/2006/relationships/hyperlink" Target="http://paperpile.com/b/bgbcYo/01UIE" TargetMode="External"/><Relationship Id="rId239" Type="http://schemas.openxmlformats.org/officeDocument/2006/relationships/hyperlink" Target="http://paperpile.com/b/bgbcYo/tlx6j" TargetMode="External"/><Relationship Id="rId390" Type="http://schemas.openxmlformats.org/officeDocument/2006/relationships/hyperlink" Target="http://paperpile.com/b/bgbcYo/2I0yK" TargetMode="External"/><Relationship Id="rId404" Type="http://schemas.openxmlformats.org/officeDocument/2006/relationships/hyperlink" Target="http://paperpile.com/b/bgbcYo/Zx3jZ" TargetMode="External"/><Relationship Id="rId446" Type="http://schemas.openxmlformats.org/officeDocument/2006/relationships/hyperlink" Target="http://paperpile.com/b/bgbcYo/P0Ezo" TargetMode="External"/><Relationship Id="rId250" Type="http://schemas.openxmlformats.org/officeDocument/2006/relationships/hyperlink" Target="http://paperpile.com/b/bgbcYo/AVuzU" TargetMode="External"/><Relationship Id="rId292" Type="http://schemas.openxmlformats.org/officeDocument/2006/relationships/hyperlink" Target="http://paperpile.com/b/bgbcYo/2j2Kz" TargetMode="External"/><Relationship Id="rId306" Type="http://schemas.openxmlformats.org/officeDocument/2006/relationships/hyperlink" Target="http://paperpile.com/b/bgbcYo/U3RTB" TargetMode="External"/><Relationship Id="rId488" Type="http://schemas.openxmlformats.org/officeDocument/2006/relationships/hyperlink" Target="http://paperpile.com/b/bgbcYo/DkoIn" TargetMode="External"/><Relationship Id="rId45" Type="http://schemas.openxmlformats.org/officeDocument/2006/relationships/hyperlink" Target="https://paperpile.com/c/bgbcYo/DkoIn" TargetMode="External"/><Relationship Id="rId87" Type="http://schemas.openxmlformats.org/officeDocument/2006/relationships/hyperlink" Target="https://paperpile.com/c/bgbcYo/0t3JA" TargetMode="External"/><Relationship Id="rId110" Type="http://schemas.openxmlformats.org/officeDocument/2006/relationships/hyperlink" Target="https://paperpile.com/c/bgbcYo/REazo+k5lvR" TargetMode="External"/><Relationship Id="rId348" Type="http://schemas.openxmlformats.org/officeDocument/2006/relationships/hyperlink" Target="http://paperpile.com/b/bgbcYo/cLsPr" TargetMode="External"/><Relationship Id="rId513" Type="http://schemas.openxmlformats.org/officeDocument/2006/relationships/hyperlink" Target="http://paperpile.com/b/bgbcYo/qwHwS" TargetMode="External"/><Relationship Id="rId152" Type="http://schemas.openxmlformats.org/officeDocument/2006/relationships/hyperlink" Target="http://paperpile.com/b/bgbcYo/69KsC" TargetMode="External"/><Relationship Id="rId194" Type="http://schemas.openxmlformats.org/officeDocument/2006/relationships/hyperlink" Target="http://paperpile.com/b/bgbcYo/FAhhg" TargetMode="External"/><Relationship Id="rId208" Type="http://schemas.openxmlformats.org/officeDocument/2006/relationships/hyperlink" Target="http://paperpile.com/b/bgbcYo/UN5F" TargetMode="External"/><Relationship Id="rId415" Type="http://schemas.openxmlformats.org/officeDocument/2006/relationships/hyperlink" Target="http://paperpile.com/b/bgbcYo/6XRaX" TargetMode="External"/><Relationship Id="rId457" Type="http://schemas.openxmlformats.org/officeDocument/2006/relationships/hyperlink" Target="http://paperpile.com/b/bgbcYo/ZHZ17" TargetMode="External"/><Relationship Id="rId261" Type="http://schemas.openxmlformats.org/officeDocument/2006/relationships/hyperlink" Target="http://paperpile.com/b/bgbcYo/JE41Y" TargetMode="External"/><Relationship Id="rId499" Type="http://schemas.openxmlformats.org/officeDocument/2006/relationships/hyperlink" Target="http://paperpile.com/b/bgbcYo/wFYFK" TargetMode="External"/><Relationship Id="rId14" Type="http://schemas.openxmlformats.org/officeDocument/2006/relationships/hyperlink" Target="https://paperpile.com/c/bgbcYo/ibCbk+hAeOj" TargetMode="External"/><Relationship Id="rId56" Type="http://schemas.openxmlformats.org/officeDocument/2006/relationships/image" Target="media/image6.png"/><Relationship Id="rId317" Type="http://schemas.openxmlformats.org/officeDocument/2006/relationships/hyperlink" Target="http://paperpile.com/b/bgbcYo/4gdpO" TargetMode="External"/><Relationship Id="rId359" Type="http://schemas.openxmlformats.org/officeDocument/2006/relationships/hyperlink" Target="http://paperpile.com/b/bgbcYo/ibCbk" TargetMode="External"/><Relationship Id="rId524" Type="http://schemas.openxmlformats.org/officeDocument/2006/relationships/hyperlink" Target="https://docs.google.com/spreadsheets/d/1Jo5gOZgxBS92_PTSmZVJhdQFfyr35j7Xrzvw_hiHVfk/edit?usp=sharing" TargetMode="External"/><Relationship Id="rId98" Type="http://schemas.openxmlformats.org/officeDocument/2006/relationships/hyperlink" Target="https://paperpile.com/c/bgbcYo/zccch" TargetMode="External"/><Relationship Id="rId121" Type="http://schemas.openxmlformats.org/officeDocument/2006/relationships/hyperlink" Target="http://paperpile.com/b/bgbcYo/E1C6m" TargetMode="External"/><Relationship Id="rId163" Type="http://schemas.openxmlformats.org/officeDocument/2006/relationships/hyperlink" Target="http://paperpile.com/b/bgbcYo/FUNT9" TargetMode="External"/><Relationship Id="rId219" Type="http://schemas.openxmlformats.org/officeDocument/2006/relationships/hyperlink" Target="http://dx.doi.org/10.3389/fmars.2021.584445" TargetMode="External"/><Relationship Id="rId370" Type="http://schemas.openxmlformats.org/officeDocument/2006/relationships/hyperlink" Target="http://paperpile.com/b/bgbcYo/hXQnc" TargetMode="External"/><Relationship Id="rId426" Type="http://schemas.openxmlformats.org/officeDocument/2006/relationships/hyperlink" Target="http://paperpile.com/b/bgbcYo/PFN7c" TargetMode="External"/><Relationship Id="rId230" Type="http://schemas.openxmlformats.org/officeDocument/2006/relationships/hyperlink" Target="http://paperpile.com/b/bgbcYo/19hO5" TargetMode="External"/><Relationship Id="rId468" Type="http://schemas.openxmlformats.org/officeDocument/2006/relationships/hyperlink" Target="http://paperpile.com/b/bgbcYo/ONCt" TargetMode="External"/><Relationship Id="rId25" Type="http://schemas.openxmlformats.org/officeDocument/2006/relationships/hyperlink" Target="https://paperpile.com/c/bgbcYo/MobLl+wQz00" TargetMode="External"/><Relationship Id="rId46" Type="http://schemas.openxmlformats.org/officeDocument/2006/relationships/hyperlink" Target="https://paperpile.com/c/bgbcYo/wFYFK" TargetMode="External"/><Relationship Id="rId67" Type="http://schemas.openxmlformats.org/officeDocument/2006/relationships/hyperlink" Target="https://paperpile.com/c/bgbcYo/2Reuk" TargetMode="External"/><Relationship Id="rId272" Type="http://schemas.openxmlformats.org/officeDocument/2006/relationships/hyperlink" Target="http://paperpile.com/b/bgbcYo/Tk03F" TargetMode="External"/><Relationship Id="rId293" Type="http://schemas.openxmlformats.org/officeDocument/2006/relationships/hyperlink" Target="http://paperpile.com/b/bgbcYo/jfoCv" TargetMode="External"/><Relationship Id="rId307" Type="http://schemas.openxmlformats.org/officeDocument/2006/relationships/hyperlink" Target="http://paperpile.com/b/bgbcYo/U3RTB" TargetMode="External"/><Relationship Id="rId328" Type="http://schemas.openxmlformats.org/officeDocument/2006/relationships/hyperlink" Target="http://dx.doi.org/10.26508/lsa.201900536" TargetMode="External"/><Relationship Id="rId349" Type="http://schemas.openxmlformats.org/officeDocument/2006/relationships/hyperlink" Target="http://paperpile.com/b/bgbcYo/cLsPr" TargetMode="External"/><Relationship Id="rId514" Type="http://schemas.openxmlformats.org/officeDocument/2006/relationships/hyperlink" Target="http://paperpile.com/b/bgbcYo/qwHwS" TargetMode="External"/><Relationship Id="rId535" Type="http://schemas.openxmlformats.org/officeDocument/2006/relationships/theme" Target="theme/theme1.xml"/><Relationship Id="rId88" Type="http://schemas.openxmlformats.org/officeDocument/2006/relationships/hyperlink" Target="https://paperpile.com/c/bgbcYo/VzbYD" TargetMode="External"/><Relationship Id="rId111" Type="http://schemas.openxmlformats.org/officeDocument/2006/relationships/hyperlink" Target="https://paperpile.com/c/bgbcYo/P0Ezo" TargetMode="External"/><Relationship Id="rId132" Type="http://schemas.openxmlformats.org/officeDocument/2006/relationships/hyperlink" Target="http://paperpile.com/b/bgbcYo/wQz00" TargetMode="External"/><Relationship Id="rId153" Type="http://schemas.openxmlformats.org/officeDocument/2006/relationships/hyperlink" Target="http://paperpile.com/b/bgbcYo/69KsC" TargetMode="External"/><Relationship Id="rId174" Type="http://schemas.openxmlformats.org/officeDocument/2006/relationships/hyperlink" Target="http://paperpile.com/b/bgbcYo/sVT5N" TargetMode="External"/><Relationship Id="rId195" Type="http://schemas.openxmlformats.org/officeDocument/2006/relationships/hyperlink" Target="http://paperpile.com/b/bgbcYo/FAhhg" TargetMode="External"/><Relationship Id="rId209" Type="http://schemas.openxmlformats.org/officeDocument/2006/relationships/hyperlink" Target="http://paperpile.com/b/bgbcYo/UN5F" TargetMode="External"/><Relationship Id="rId360" Type="http://schemas.openxmlformats.org/officeDocument/2006/relationships/hyperlink" Target="http://paperpile.com/b/bgbcYo/ibCbk" TargetMode="External"/><Relationship Id="rId381" Type="http://schemas.openxmlformats.org/officeDocument/2006/relationships/hyperlink" Target="http://paperpile.com/b/bgbcYo/0yJpe" TargetMode="External"/><Relationship Id="rId416" Type="http://schemas.openxmlformats.org/officeDocument/2006/relationships/hyperlink" Target="http://paperpile.com/b/bgbcYo/6XRaX" TargetMode="External"/><Relationship Id="rId220" Type="http://schemas.openxmlformats.org/officeDocument/2006/relationships/hyperlink" Target="http://paperpile.com/b/bgbcYo/Sm63X" TargetMode="External"/><Relationship Id="rId241" Type="http://schemas.openxmlformats.org/officeDocument/2006/relationships/hyperlink" Target="http://paperpile.com/b/bgbcYo/tlx6j" TargetMode="External"/><Relationship Id="rId437" Type="http://schemas.openxmlformats.org/officeDocument/2006/relationships/hyperlink" Target="http://paperpile.com/b/bgbcYo/H1Ho6" TargetMode="External"/><Relationship Id="rId458" Type="http://schemas.openxmlformats.org/officeDocument/2006/relationships/hyperlink" Target="http://paperpile.com/b/bgbcYo/lMd85" TargetMode="External"/><Relationship Id="rId479" Type="http://schemas.openxmlformats.org/officeDocument/2006/relationships/hyperlink" Target="http://paperpile.com/b/bgbcYo/2Reuk" TargetMode="External"/><Relationship Id="rId15" Type="http://schemas.openxmlformats.org/officeDocument/2006/relationships/hyperlink" Target="https://paperpile.com/c/bgbcYo/qBNZ3+fsu8s" TargetMode="External"/><Relationship Id="rId36" Type="http://schemas.openxmlformats.org/officeDocument/2006/relationships/hyperlink" Target="https://paperpile.com/c/bgbcYo/4xVS9" TargetMode="External"/><Relationship Id="rId57" Type="http://schemas.openxmlformats.org/officeDocument/2006/relationships/hyperlink" Target="https://paperpile.com/c/bgbcYo/9AcjK" TargetMode="External"/><Relationship Id="rId262" Type="http://schemas.openxmlformats.org/officeDocument/2006/relationships/hyperlink" Target="http://paperpile.com/b/bgbcYo/JE41Y" TargetMode="External"/><Relationship Id="rId283" Type="http://schemas.openxmlformats.org/officeDocument/2006/relationships/hyperlink" Target="http://paperpile.com/b/bgbcYo/wLnlM" TargetMode="External"/><Relationship Id="rId318" Type="http://schemas.openxmlformats.org/officeDocument/2006/relationships/hyperlink" Target="http://paperpile.com/b/bgbcYo/4gdpO" TargetMode="External"/><Relationship Id="rId339" Type="http://schemas.openxmlformats.org/officeDocument/2006/relationships/hyperlink" Target="http://paperpile.com/b/bgbcYo/zhbmY" TargetMode="External"/><Relationship Id="rId490" Type="http://schemas.openxmlformats.org/officeDocument/2006/relationships/hyperlink" Target="http://paperpile.com/b/bgbcYo/0yJtV" TargetMode="External"/><Relationship Id="rId504" Type="http://schemas.openxmlformats.org/officeDocument/2006/relationships/hyperlink" Target="http://paperpile.com/b/bgbcYo/R2wE1" TargetMode="External"/><Relationship Id="rId525" Type="http://schemas.openxmlformats.org/officeDocument/2006/relationships/hyperlink" Target="https://docs.google.com/spreadsheets/d/1Jo5gOZgxBS92_PTSmZVJhdQFfyr35j7Xrzvw_hiHVfk/edit?usp=sharing" TargetMode="External"/><Relationship Id="rId78" Type="http://schemas.openxmlformats.org/officeDocument/2006/relationships/hyperlink" Target="https://paperpile.com/c/bgbcYo/4gdpO+k5lvR" TargetMode="External"/><Relationship Id="rId99" Type="http://schemas.openxmlformats.org/officeDocument/2006/relationships/hyperlink" Target="https://paperpile.com/c/bgbcYo/QDVmL" TargetMode="External"/><Relationship Id="rId101" Type="http://schemas.openxmlformats.org/officeDocument/2006/relationships/hyperlink" Target="https://paperpile.com/c/bgbcYo/4gdpO+k5lvR+uWfS2" TargetMode="External"/><Relationship Id="rId122" Type="http://schemas.openxmlformats.org/officeDocument/2006/relationships/hyperlink" Target="http://paperpile.com/b/bgbcYo/E1C6m" TargetMode="External"/><Relationship Id="rId143" Type="http://schemas.openxmlformats.org/officeDocument/2006/relationships/hyperlink" Target="http://paperpile.com/b/bgbcYo/gEQQh" TargetMode="External"/><Relationship Id="rId164" Type="http://schemas.openxmlformats.org/officeDocument/2006/relationships/hyperlink" Target="http://paperpile.com/b/bgbcYo/LaUVr" TargetMode="External"/><Relationship Id="rId185" Type="http://schemas.openxmlformats.org/officeDocument/2006/relationships/hyperlink" Target="http://paperpile.com/b/bgbcYo/7l5CN" TargetMode="External"/><Relationship Id="rId350" Type="http://schemas.openxmlformats.org/officeDocument/2006/relationships/hyperlink" Target="http://dx.doi.org/10.1146/annurev-marine-010419-010658" TargetMode="External"/><Relationship Id="rId371" Type="http://schemas.openxmlformats.org/officeDocument/2006/relationships/hyperlink" Target="http://paperpile.com/b/bgbcYo/hXQnc" TargetMode="External"/><Relationship Id="rId406" Type="http://schemas.openxmlformats.org/officeDocument/2006/relationships/hyperlink" Target="http://paperpile.com/b/bgbcYo/SnPuX" TargetMode="External"/><Relationship Id="rId9" Type="http://schemas.openxmlformats.org/officeDocument/2006/relationships/hyperlink" Target="https://paperpile.com/c/bgbcYo/DqmRT" TargetMode="External"/><Relationship Id="rId210" Type="http://schemas.openxmlformats.org/officeDocument/2006/relationships/hyperlink" Target="http://paperpile.com/b/bgbcYo/UN5F" TargetMode="External"/><Relationship Id="rId392" Type="http://schemas.openxmlformats.org/officeDocument/2006/relationships/hyperlink" Target="http://paperpile.com/b/bgbcYo/9jSi5" TargetMode="External"/><Relationship Id="rId427" Type="http://schemas.openxmlformats.org/officeDocument/2006/relationships/hyperlink" Target="http://dx.doi.org/10.1093/nar/gkac194" TargetMode="External"/><Relationship Id="rId448" Type="http://schemas.openxmlformats.org/officeDocument/2006/relationships/hyperlink" Target="http://paperpile.com/b/bgbcYo/P0Ezo" TargetMode="External"/><Relationship Id="rId469" Type="http://schemas.openxmlformats.org/officeDocument/2006/relationships/hyperlink" Target="http://paperpile.com/b/bgbcYo/ONCt" TargetMode="External"/><Relationship Id="rId26" Type="http://schemas.openxmlformats.org/officeDocument/2006/relationships/hyperlink" Target="https://paperpile.com/c/bgbcYo/k5lvR" TargetMode="External"/><Relationship Id="rId231" Type="http://schemas.openxmlformats.org/officeDocument/2006/relationships/hyperlink" Target="http://paperpile.com/b/bgbcYo/19hO5" TargetMode="External"/><Relationship Id="rId252" Type="http://schemas.openxmlformats.org/officeDocument/2006/relationships/hyperlink" Target="http://paperpile.com/b/bgbcYo/bwwIB" TargetMode="External"/><Relationship Id="rId273" Type="http://schemas.openxmlformats.org/officeDocument/2006/relationships/hyperlink" Target="http://paperpile.com/b/bgbcYo/Tk03F" TargetMode="External"/><Relationship Id="rId294" Type="http://schemas.openxmlformats.org/officeDocument/2006/relationships/hyperlink" Target="http://paperpile.com/b/bgbcYo/jfoCv" TargetMode="External"/><Relationship Id="rId308" Type="http://schemas.openxmlformats.org/officeDocument/2006/relationships/hyperlink" Target="http://paperpile.com/b/bgbcYo/k5lvR" TargetMode="External"/><Relationship Id="rId329" Type="http://schemas.openxmlformats.org/officeDocument/2006/relationships/hyperlink" Target="http://paperpile.com/b/bgbcYo/KJd2h" TargetMode="External"/><Relationship Id="rId480" Type="http://schemas.openxmlformats.org/officeDocument/2006/relationships/hyperlink" Target="http://paperpile.com/b/bgbcYo/2Reuk" TargetMode="External"/><Relationship Id="rId515" Type="http://schemas.openxmlformats.org/officeDocument/2006/relationships/hyperlink" Target="http://paperpile.com/b/bgbcYo/qwHwS" TargetMode="External"/><Relationship Id="rId47" Type="http://schemas.openxmlformats.org/officeDocument/2006/relationships/hyperlink" Target="https://paperpile.com/c/bgbcYo/jbTqn" TargetMode="External"/><Relationship Id="rId68" Type="http://schemas.openxmlformats.org/officeDocument/2006/relationships/hyperlink" Target="https://paperpile.com/c/bgbcYo/m9BSp" TargetMode="External"/><Relationship Id="rId89" Type="http://schemas.openxmlformats.org/officeDocument/2006/relationships/hyperlink" Target="https://paperpile.com/c/bgbcYo/18MWb+cpwYU" TargetMode="External"/><Relationship Id="rId112" Type="http://schemas.openxmlformats.org/officeDocument/2006/relationships/hyperlink" Target="http://paperpile.com/b/bgbcYo/VzbYD" TargetMode="External"/><Relationship Id="rId133" Type="http://schemas.openxmlformats.org/officeDocument/2006/relationships/hyperlink" Target="http://paperpile.com/b/bgbcYo/0huT0" TargetMode="External"/><Relationship Id="rId154" Type="http://schemas.openxmlformats.org/officeDocument/2006/relationships/hyperlink" Target="http://paperpile.com/b/bgbcYo/69KsC" TargetMode="External"/><Relationship Id="rId175" Type="http://schemas.openxmlformats.org/officeDocument/2006/relationships/hyperlink" Target="http://paperpile.com/b/bgbcYo/sVT5N" TargetMode="External"/><Relationship Id="rId340" Type="http://schemas.openxmlformats.org/officeDocument/2006/relationships/hyperlink" Target="http://paperpile.com/b/bgbcYo/zhbmY" TargetMode="External"/><Relationship Id="rId361" Type="http://schemas.openxmlformats.org/officeDocument/2006/relationships/hyperlink" Target="http://paperpile.com/b/bgbcYo/mCzHw" TargetMode="External"/><Relationship Id="rId196" Type="http://schemas.openxmlformats.org/officeDocument/2006/relationships/hyperlink" Target="http://paperpile.com/b/bgbcYo/FAhhg" TargetMode="External"/><Relationship Id="rId200" Type="http://schemas.openxmlformats.org/officeDocument/2006/relationships/hyperlink" Target="http://paperpile.com/b/bgbcYo/gqtbF" TargetMode="External"/><Relationship Id="rId382" Type="http://schemas.openxmlformats.org/officeDocument/2006/relationships/hyperlink" Target="http://paperpile.com/b/bgbcYo/0yJpe" TargetMode="External"/><Relationship Id="rId417" Type="http://schemas.openxmlformats.org/officeDocument/2006/relationships/hyperlink" Target="http://paperpile.com/b/bgbcYo/6XRaX" TargetMode="External"/><Relationship Id="rId438" Type="http://schemas.openxmlformats.org/officeDocument/2006/relationships/hyperlink" Target="http://paperpile.com/b/bgbcYo/hAeOj" TargetMode="External"/><Relationship Id="rId459" Type="http://schemas.openxmlformats.org/officeDocument/2006/relationships/hyperlink" Target="http://paperpile.com/b/bgbcYo/lMd85" TargetMode="External"/><Relationship Id="rId16" Type="http://schemas.openxmlformats.org/officeDocument/2006/relationships/hyperlink" Target="https://paperpile.com/c/bgbcYo/hXQnc+fyGG3" TargetMode="External"/><Relationship Id="rId221" Type="http://schemas.openxmlformats.org/officeDocument/2006/relationships/hyperlink" Target="http://paperpile.com/b/bgbcYo/QDVmL" TargetMode="External"/><Relationship Id="rId242" Type="http://schemas.openxmlformats.org/officeDocument/2006/relationships/hyperlink" Target="http://paperpile.com/b/bgbcYo/Tpagi" TargetMode="External"/><Relationship Id="rId263" Type="http://schemas.openxmlformats.org/officeDocument/2006/relationships/hyperlink" Target="http://paperpile.com/b/bgbcYo/Ot6Yd" TargetMode="External"/><Relationship Id="rId284" Type="http://schemas.openxmlformats.org/officeDocument/2006/relationships/hyperlink" Target="http://paperpile.com/b/bgbcYo/wLnlM" TargetMode="External"/><Relationship Id="rId319" Type="http://schemas.openxmlformats.org/officeDocument/2006/relationships/hyperlink" Target="http://paperpile.com/b/bgbcYo/uWfS2" TargetMode="External"/><Relationship Id="rId470" Type="http://schemas.openxmlformats.org/officeDocument/2006/relationships/hyperlink" Target="http://paperpile.com/b/bgbcYo/ujtzk" TargetMode="External"/><Relationship Id="rId491" Type="http://schemas.openxmlformats.org/officeDocument/2006/relationships/hyperlink" Target="http://paperpile.com/b/bgbcYo/0yJtV" TargetMode="External"/><Relationship Id="rId505" Type="http://schemas.openxmlformats.org/officeDocument/2006/relationships/hyperlink" Target="http://paperpile.com/b/bgbcYo/tnE2j" TargetMode="External"/><Relationship Id="rId526" Type="http://schemas.openxmlformats.org/officeDocument/2006/relationships/hyperlink" Target="https://docs.google.com/spreadsheets/d/1Jo5gOZgxBS92_PTSmZVJhdQFfyr35j7Xrzvw_hiHVfk/edit?usp=sharing" TargetMode="External"/><Relationship Id="rId37" Type="http://schemas.openxmlformats.org/officeDocument/2006/relationships/hyperlink" Target="https://paperpile.com/c/bgbcYo/LaUVr" TargetMode="External"/><Relationship Id="rId58" Type="http://schemas.openxmlformats.org/officeDocument/2006/relationships/hyperlink" Target="https://paperpile.com/c/bgbcYo/9AcjK" TargetMode="External"/><Relationship Id="rId79" Type="http://schemas.openxmlformats.org/officeDocument/2006/relationships/hyperlink" Target="https://paperpile.com/c/bgbcYo/gUbIS+Sm63X" TargetMode="External"/><Relationship Id="rId102" Type="http://schemas.openxmlformats.org/officeDocument/2006/relationships/hyperlink" Target="https://paperpile.com/c/bgbcYo/ydm9J+ZHZ17" TargetMode="External"/><Relationship Id="rId123" Type="http://schemas.openxmlformats.org/officeDocument/2006/relationships/hyperlink" Target="http://www.bioinformatics.babraham.ac.uk/projects/fastqc/" TargetMode="External"/><Relationship Id="rId144" Type="http://schemas.openxmlformats.org/officeDocument/2006/relationships/hyperlink" Target="http://paperpile.com/b/bgbcYo/gEQQh" TargetMode="External"/><Relationship Id="rId330" Type="http://schemas.openxmlformats.org/officeDocument/2006/relationships/hyperlink" Target="http://paperpile.com/b/bgbcYo/FEfqt" TargetMode="External"/><Relationship Id="rId90" Type="http://schemas.openxmlformats.org/officeDocument/2006/relationships/hyperlink" Target="https://paperpile.com/c/bgbcYo/a56XM" TargetMode="External"/><Relationship Id="rId165" Type="http://schemas.openxmlformats.org/officeDocument/2006/relationships/hyperlink" Target="http://paperpile.com/b/bgbcYo/LaUVr" TargetMode="External"/><Relationship Id="rId186" Type="http://schemas.openxmlformats.org/officeDocument/2006/relationships/hyperlink" Target="http://paperpile.com/b/bgbcYo/7l5CN" TargetMode="External"/><Relationship Id="rId351" Type="http://schemas.openxmlformats.org/officeDocument/2006/relationships/hyperlink" Target="http://paperpile.com/b/bgbcYo/cLsPr" TargetMode="External"/><Relationship Id="rId372" Type="http://schemas.openxmlformats.org/officeDocument/2006/relationships/hyperlink" Target="https://www.int-res.com/abstracts/meps/v334/p1-9/" TargetMode="External"/><Relationship Id="rId393" Type="http://schemas.openxmlformats.org/officeDocument/2006/relationships/hyperlink" Target="http://paperpile.com/b/bgbcYo/9jSi5" TargetMode="External"/><Relationship Id="rId407" Type="http://schemas.openxmlformats.org/officeDocument/2006/relationships/hyperlink" Target="http://paperpile.com/b/bgbcYo/SnPuX" TargetMode="External"/><Relationship Id="rId428" Type="http://schemas.openxmlformats.org/officeDocument/2006/relationships/hyperlink" Target="http://paperpile.com/b/bgbcYo/PFN7c" TargetMode="External"/><Relationship Id="rId449" Type="http://schemas.openxmlformats.org/officeDocument/2006/relationships/hyperlink" Target="http://paperpile.com/b/bgbcYo/rVCv0" TargetMode="External"/><Relationship Id="rId211" Type="http://schemas.openxmlformats.org/officeDocument/2006/relationships/hyperlink" Target="http://dx.doi.org/10.5670/oceanog.2009.105" TargetMode="External"/><Relationship Id="rId232" Type="http://schemas.openxmlformats.org/officeDocument/2006/relationships/hyperlink" Target="http://paperpile.com/b/bgbcYo/19hO5" TargetMode="External"/><Relationship Id="rId253" Type="http://schemas.openxmlformats.org/officeDocument/2006/relationships/hyperlink" Target="http://paperpile.com/b/bgbcYo/bwwIB" TargetMode="External"/><Relationship Id="rId274" Type="http://schemas.openxmlformats.org/officeDocument/2006/relationships/hyperlink" Target="http://paperpile.com/b/bgbcYo/Tk03F" TargetMode="External"/><Relationship Id="rId295" Type="http://schemas.openxmlformats.org/officeDocument/2006/relationships/hyperlink" Target="http://paperpile.com/b/bgbcYo/jfoCv" TargetMode="External"/><Relationship Id="rId309" Type="http://schemas.openxmlformats.org/officeDocument/2006/relationships/hyperlink" Target="http://paperpile.com/b/bgbcYo/k5lvR" TargetMode="External"/><Relationship Id="rId460" Type="http://schemas.openxmlformats.org/officeDocument/2006/relationships/hyperlink" Target="http://paperpile.com/b/bgbcYo/lMd85" TargetMode="External"/><Relationship Id="rId481" Type="http://schemas.openxmlformats.org/officeDocument/2006/relationships/hyperlink" Target="http://paperpile.com/b/bgbcYo/2Reuk" TargetMode="External"/><Relationship Id="rId516" Type="http://schemas.openxmlformats.org/officeDocument/2006/relationships/hyperlink" Target="http://paperpile.com/b/bgbcYo/cpwYU" TargetMode="External"/><Relationship Id="rId27" Type="http://schemas.openxmlformats.org/officeDocument/2006/relationships/hyperlink" Target="https://paperpile.com/c/bgbcYo/DkoIn" TargetMode="External"/><Relationship Id="rId48" Type="http://schemas.openxmlformats.org/officeDocument/2006/relationships/hyperlink" Target="https://paperpile.com/c/bgbcYo/DkoIn+kuGmz" TargetMode="External"/><Relationship Id="rId69" Type="http://schemas.openxmlformats.org/officeDocument/2006/relationships/hyperlink" Target="https://paperpile.com/c/bgbcYo/JmX0d" TargetMode="External"/><Relationship Id="rId113" Type="http://schemas.openxmlformats.org/officeDocument/2006/relationships/hyperlink" Target="http://paperpile.com/b/bgbcYo/VzbYD" TargetMode="External"/><Relationship Id="rId134" Type="http://schemas.openxmlformats.org/officeDocument/2006/relationships/hyperlink" Target="http://paperpile.com/b/bgbcYo/0huT0" TargetMode="External"/><Relationship Id="rId320" Type="http://schemas.openxmlformats.org/officeDocument/2006/relationships/hyperlink" Target="http://paperpile.com/b/bgbcYo/uWfS2" TargetMode="External"/><Relationship Id="rId80" Type="http://schemas.openxmlformats.org/officeDocument/2006/relationships/hyperlink" Target="https://paperpile.com/c/bgbcYo/Tk03F+gUbIS" TargetMode="External"/><Relationship Id="rId155" Type="http://schemas.openxmlformats.org/officeDocument/2006/relationships/hyperlink" Target="http://paperpile.com/b/bgbcYo/18MWb" TargetMode="External"/><Relationship Id="rId176" Type="http://schemas.openxmlformats.org/officeDocument/2006/relationships/hyperlink" Target="http://paperpile.com/b/bgbcYo/REazo" TargetMode="External"/><Relationship Id="rId197" Type="http://schemas.openxmlformats.org/officeDocument/2006/relationships/hyperlink" Target="http://dx.doi.org/10.1098/rspb.2015.0333" TargetMode="External"/><Relationship Id="rId341" Type="http://schemas.openxmlformats.org/officeDocument/2006/relationships/hyperlink" Target="http://paperpile.com/b/bgbcYo/Y7MPS" TargetMode="External"/><Relationship Id="rId362" Type="http://schemas.openxmlformats.org/officeDocument/2006/relationships/hyperlink" Target="http://paperpile.com/b/bgbcYo/mCzHw" TargetMode="External"/><Relationship Id="rId383" Type="http://schemas.openxmlformats.org/officeDocument/2006/relationships/hyperlink" Target="http://paperpile.com/b/bgbcYo/2eBSn" TargetMode="External"/><Relationship Id="rId418" Type="http://schemas.openxmlformats.org/officeDocument/2006/relationships/hyperlink" Target="http://paperpile.com/b/bgbcYo/IdChG" TargetMode="External"/><Relationship Id="rId439" Type="http://schemas.openxmlformats.org/officeDocument/2006/relationships/hyperlink" Target="http://paperpile.com/b/bgbcYo/hAeOj" TargetMode="External"/><Relationship Id="rId201" Type="http://schemas.openxmlformats.org/officeDocument/2006/relationships/hyperlink" Target="http://paperpile.com/b/bgbcYo/gqtbF" TargetMode="External"/><Relationship Id="rId222" Type="http://schemas.openxmlformats.org/officeDocument/2006/relationships/hyperlink" Target="http://paperpile.com/b/bgbcYo/QDVmL" TargetMode="External"/><Relationship Id="rId243" Type="http://schemas.openxmlformats.org/officeDocument/2006/relationships/hyperlink" Target="http://paperpile.com/b/bgbcYo/Tpagi" TargetMode="External"/><Relationship Id="rId264" Type="http://schemas.openxmlformats.org/officeDocument/2006/relationships/hyperlink" Target="http://paperpile.com/b/bgbcYo/Ot6Yd" TargetMode="External"/><Relationship Id="rId285" Type="http://schemas.openxmlformats.org/officeDocument/2006/relationships/hyperlink" Target="http://dx.doi.org/10.3389/fmars.2018.00312" TargetMode="External"/><Relationship Id="rId450" Type="http://schemas.openxmlformats.org/officeDocument/2006/relationships/hyperlink" Target="http://paperpile.com/b/bgbcYo/rVCv0" TargetMode="External"/><Relationship Id="rId471" Type="http://schemas.openxmlformats.org/officeDocument/2006/relationships/hyperlink" Target="http://paperpile.com/b/bgbcYo/ujtzk" TargetMode="External"/><Relationship Id="rId506" Type="http://schemas.openxmlformats.org/officeDocument/2006/relationships/hyperlink" Target="http://paperpile.com/b/bgbcYo/tnE2j" TargetMode="External"/><Relationship Id="rId17" Type="http://schemas.openxmlformats.org/officeDocument/2006/relationships/hyperlink" Target="https://paperpile.com/c/bgbcYo/2I0yK+SnPuX" TargetMode="External"/><Relationship Id="rId38" Type="http://schemas.openxmlformats.org/officeDocument/2006/relationships/hyperlink" Target="https://paperpile.com/c/bgbcYo/Zx3jZ" TargetMode="External"/><Relationship Id="rId59" Type="http://schemas.openxmlformats.org/officeDocument/2006/relationships/hyperlink" Target="https://paperpile.com/c/bgbcYo/REazo+4gdpO" TargetMode="External"/><Relationship Id="rId103" Type="http://schemas.openxmlformats.org/officeDocument/2006/relationships/hyperlink" Target="https://paperpile.com/c/bgbcYo/rVCv0" TargetMode="External"/><Relationship Id="rId124" Type="http://schemas.openxmlformats.org/officeDocument/2006/relationships/hyperlink" Target="http://paperpile.com/b/bgbcYo/E1C6m" TargetMode="External"/><Relationship Id="rId310" Type="http://schemas.openxmlformats.org/officeDocument/2006/relationships/hyperlink" Target="http://paperpile.com/b/bgbcYo/k5lvR" TargetMode="External"/><Relationship Id="rId492" Type="http://schemas.openxmlformats.org/officeDocument/2006/relationships/hyperlink" Target="http://paperpile.com/b/bgbcYo/0yJtV" TargetMode="External"/><Relationship Id="rId527" Type="http://schemas.openxmlformats.org/officeDocument/2006/relationships/image" Target="media/image8.jpg"/><Relationship Id="rId70" Type="http://schemas.openxmlformats.org/officeDocument/2006/relationships/image" Target="media/image7.jpg"/><Relationship Id="rId91" Type="http://schemas.openxmlformats.org/officeDocument/2006/relationships/hyperlink" Target="https://paperpile.com/c/bgbcYo/qwHwS" TargetMode="External"/><Relationship Id="rId145" Type="http://schemas.openxmlformats.org/officeDocument/2006/relationships/hyperlink" Target="http://dx.doi.org/10.1111/j.1365-2311.2008.01024.x" TargetMode="External"/><Relationship Id="rId166" Type="http://schemas.openxmlformats.org/officeDocument/2006/relationships/hyperlink" Target="http://paperpile.com/b/bgbcYo/LaUVr" TargetMode="External"/><Relationship Id="rId187" Type="http://schemas.openxmlformats.org/officeDocument/2006/relationships/hyperlink" Target="http://paperpile.com/b/bgbcYo/7l5CN" TargetMode="External"/><Relationship Id="rId331" Type="http://schemas.openxmlformats.org/officeDocument/2006/relationships/hyperlink" Target="http://paperpile.com/b/bgbcYo/FEfqt" TargetMode="External"/><Relationship Id="rId352" Type="http://schemas.openxmlformats.org/officeDocument/2006/relationships/hyperlink" Target="http://paperpile.com/b/bgbcYo/fyGG3" TargetMode="External"/><Relationship Id="rId373" Type="http://schemas.openxmlformats.org/officeDocument/2006/relationships/hyperlink" Target="http://paperpile.com/b/bgbcYo/hXQnc" TargetMode="External"/><Relationship Id="rId394" Type="http://schemas.openxmlformats.org/officeDocument/2006/relationships/hyperlink" Target="http://paperpile.com/b/bgbcYo/fsu8s" TargetMode="External"/><Relationship Id="rId408" Type="http://schemas.openxmlformats.org/officeDocument/2006/relationships/hyperlink" Target="http://paperpile.com/b/bgbcYo/SnPuX" TargetMode="External"/><Relationship Id="rId429" Type="http://schemas.openxmlformats.org/officeDocument/2006/relationships/hyperlink" Target="http://paperpile.com/b/bgbcYo/mAevT" TargetMode="External"/><Relationship Id="rId1" Type="http://schemas.openxmlformats.org/officeDocument/2006/relationships/styles" Target="styles.xml"/><Relationship Id="rId212" Type="http://schemas.openxmlformats.org/officeDocument/2006/relationships/hyperlink" Target="http://paperpile.com/b/bgbcYo/UN5F" TargetMode="External"/><Relationship Id="rId233" Type="http://schemas.openxmlformats.org/officeDocument/2006/relationships/hyperlink" Target="http://paperpile.com/b/bgbcYo/B8QkT" TargetMode="External"/><Relationship Id="rId254" Type="http://schemas.openxmlformats.org/officeDocument/2006/relationships/hyperlink" Target="http://paperpile.com/b/bgbcYo/Sqm0O" TargetMode="External"/><Relationship Id="rId440" Type="http://schemas.openxmlformats.org/officeDocument/2006/relationships/hyperlink" Target="http://paperpile.com/b/bgbcYo/hAeOj" TargetMode="External"/><Relationship Id="rId28" Type="http://schemas.openxmlformats.org/officeDocument/2006/relationships/hyperlink" Target="https://paperpile.com/c/bgbcYo/FEfqt" TargetMode="External"/><Relationship Id="rId49" Type="http://schemas.openxmlformats.org/officeDocument/2006/relationships/hyperlink" Target="https://paperpile.com/c/bgbcYo/kuGmz" TargetMode="External"/><Relationship Id="rId114" Type="http://schemas.openxmlformats.org/officeDocument/2006/relationships/hyperlink" Target="http://paperpile.com/b/bgbcYo/VzbYD" TargetMode="External"/><Relationship Id="rId275" Type="http://schemas.openxmlformats.org/officeDocument/2006/relationships/hyperlink" Target="https://www.researchgate.net/profile/Amanda-Kelley-3/publication/321220000_Meta-analysis_identifies_metabolic_sensitivities_to_ocean_acidificationRunning_title_Ocean_acidification_impacts_metabolic_function/links/5a42acf4a6fdcce19715b6ac/Meta-analysis-identifies-metabolic-sensitivities-to-ocean-acidificationRunning-title-Ocean-acidification-impacts-metabolic-function.pdf" TargetMode="External"/><Relationship Id="rId296" Type="http://schemas.openxmlformats.org/officeDocument/2006/relationships/hyperlink" Target="http://paperpile.com/b/bgbcYo/m9BSp" TargetMode="External"/><Relationship Id="rId300" Type="http://schemas.openxmlformats.org/officeDocument/2006/relationships/hyperlink" Target="http://paperpile.com/b/bgbcYo/sRekq" TargetMode="External"/><Relationship Id="rId461" Type="http://schemas.openxmlformats.org/officeDocument/2006/relationships/hyperlink" Target="http://paperpile.com/b/bgbcYo/juS2Q" TargetMode="External"/><Relationship Id="rId482" Type="http://schemas.openxmlformats.org/officeDocument/2006/relationships/hyperlink" Target="http://paperpile.com/b/bgbcYo/kuGmz" TargetMode="External"/><Relationship Id="rId517" Type="http://schemas.openxmlformats.org/officeDocument/2006/relationships/hyperlink" Target="http://paperpile.com/b/bgbcYo/cpwYU" TargetMode="External"/><Relationship Id="rId60" Type="http://schemas.openxmlformats.org/officeDocument/2006/relationships/hyperlink" Target="https://paperpile.com/c/bgbcYo/69KsC" TargetMode="External"/><Relationship Id="rId81" Type="http://schemas.openxmlformats.org/officeDocument/2006/relationships/hyperlink" Target="https://paperpile.com/c/bgbcYo/bjPzf+Ot6Yd+wLnlM+BZ6Vz+O3Sg2" TargetMode="External"/><Relationship Id="rId135" Type="http://schemas.openxmlformats.org/officeDocument/2006/relationships/hyperlink" Target="http://paperpile.com/b/bgbcYo/0huT0" TargetMode="External"/><Relationship Id="rId156" Type="http://schemas.openxmlformats.org/officeDocument/2006/relationships/hyperlink" Target="http://paperpile.com/b/bgbcYo/18MWb" TargetMode="External"/><Relationship Id="rId177" Type="http://schemas.openxmlformats.org/officeDocument/2006/relationships/hyperlink" Target="http://paperpile.com/b/bgbcYo/REazo" TargetMode="External"/><Relationship Id="rId198" Type="http://schemas.openxmlformats.org/officeDocument/2006/relationships/hyperlink" Target="http://paperpile.com/b/bgbcYo/FAhhg" TargetMode="External"/><Relationship Id="rId321" Type="http://schemas.openxmlformats.org/officeDocument/2006/relationships/hyperlink" Target="http://paperpile.com/b/bgbcYo/uWfS2" TargetMode="External"/><Relationship Id="rId342" Type="http://schemas.openxmlformats.org/officeDocument/2006/relationships/hyperlink" Target="http://paperpile.com/b/bgbcYo/Y7MPS" TargetMode="External"/><Relationship Id="rId363" Type="http://schemas.openxmlformats.org/officeDocument/2006/relationships/hyperlink" Target="http://paperpile.com/b/bgbcYo/mCzHw" TargetMode="External"/><Relationship Id="rId384" Type="http://schemas.openxmlformats.org/officeDocument/2006/relationships/hyperlink" Target="http://paperpile.com/b/bgbcYo/2eBSn" TargetMode="External"/><Relationship Id="rId419" Type="http://schemas.openxmlformats.org/officeDocument/2006/relationships/hyperlink" Target="http://paperpile.com/b/bgbcYo/IdChG" TargetMode="External"/><Relationship Id="rId202" Type="http://schemas.openxmlformats.org/officeDocument/2006/relationships/hyperlink" Target="http://paperpile.com/b/bgbcYo/BZ6Vz" TargetMode="External"/><Relationship Id="rId223" Type="http://schemas.openxmlformats.org/officeDocument/2006/relationships/hyperlink" Target="http://paperpile.com/b/bgbcYo/QDVmL" TargetMode="External"/><Relationship Id="rId244" Type="http://schemas.openxmlformats.org/officeDocument/2006/relationships/hyperlink" Target="http://paperpile.com/b/bgbcYo/Tpagi" TargetMode="External"/><Relationship Id="rId430" Type="http://schemas.openxmlformats.org/officeDocument/2006/relationships/hyperlink" Target="http://paperpile.com/b/bgbcYo/mAevT" TargetMode="External"/><Relationship Id="rId18" Type="http://schemas.openxmlformats.org/officeDocument/2006/relationships/hyperlink" Target="https://paperpile.com/c/bgbcYo/uWfS2" TargetMode="External"/><Relationship Id="rId39" Type="http://schemas.openxmlformats.org/officeDocument/2006/relationships/hyperlink" Target="https://paperpile.com/c/bgbcYo/8Kv4y+ScTlp" TargetMode="External"/><Relationship Id="rId265" Type="http://schemas.openxmlformats.org/officeDocument/2006/relationships/hyperlink" Target="http://paperpile.com/b/bgbcYo/Ot6Yd" TargetMode="External"/><Relationship Id="rId286" Type="http://schemas.openxmlformats.org/officeDocument/2006/relationships/hyperlink" Target="http://paperpile.com/b/bgbcYo/wLnlM" TargetMode="External"/><Relationship Id="rId451" Type="http://schemas.openxmlformats.org/officeDocument/2006/relationships/hyperlink" Target="http://paperpile.com/b/bgbcYo/rVCv0" TargetMode="External"/><Relationship Id="rId472" Type="http://schemas.openxmlformats.org/officeDocument/2006/relationships/hyperlink" Target="http://paperpile.com/b/bgbcYo/ujtzk" TargetMode="External"/><Relationship Id="rId493" Type="http://schemas.openxmlformats.org/officeDocument/2006/relationships/hyperlink" Target="http://paperpile.com/b/bgbcYo/ydm9J" TargetMode="External"/><Relationship Id="rId507" Type="http://schemas.openxmlformats.org/officeDocument/2006/relationships/hyperlink" Target="http://paperpile.com/b/bgbcYo/tnE2j" TargetMode="External"/><Relationship Id="rId528" Type="http://schemas.openxmlformats.org/officeDocument/2006/relationships/image" Target="media/image9.png"/><Relationship Id="rId50" Type="http://schemas.openxmlformats.org/officeDocument/2006/relationships/hyperlink" Target="https://paperpile.com/c/bgbcYo/DkoIn" TargetMode="External"/><Relationship Id="rId104" Type="http://schemas.openxmlformats.org/officeDocument/2006/relationships/hyperlink" Target="https://paperpile.com/c/bgbcYo/gEQQh+h2nKt" TargetMode="External"/><Relationship Id="rId125" Type="http://schemas.openxmlformats.org/officeDocument/2006/relationships/hyperlink" Target="http://paperpile.com/b/bgbcYo/7MLqz" TargetMode="External"/><Relationship Id="rId146" Type="http://schemas.openxmlformats.org/officeDocument/2006/relationships/hyperlink" Target="http://paperpile.com/b/bgbcYo/gEQQh" TargetMode="External"/><Relationship Id="rId167" Type="http://schemas.openxmlformats.org/officeDocument/2006/relationships/hyperlink" Target="http://paperpile.com/b/bgbcYo/c7Zx9" TargetMode="External"/><Relationship Id="rId188" Type="http://schemas.openxmlformats.org/officeDocument/2006/relationships/hyperlink" Target="http://paperpile.com/b/bgbcYo/qANN1" TargetMode="External"/><Relationship Id="rId311" Type="http://schemas.openxmlformats.org/officeDocument/2006/relationships/hyperlink" Target="http://paperpile.com/b/bgbcYo/8MiSJ" TargetMode="External"/><Relationship Id="rId332" Type="http://schemas.openxmlformats.org/officeDocument/2006/relationships/hyperlink" Target="http://paperpile.com/b/bgbcYo/FEfqt" TargetMode="External"/><Relationship Id="rId353" Type="http://schemas.openxmlformats.org/officeDocument/2006/relationships/hyperlink" Target="http://paperpile.com/b/bgbcYo/fyGG3" TargetMode="External"/><Relationship Id="rId374" Type="http://schemas.openxmlformats.org/officeDocument/2006/relationships/hyperlink" Target="http://paperpile.com/b/bgbcYo/h2nKt" TargetMode="External"/><Relationship Id="rId395" Type="http://schemas.openxmlformats.org/officeDocument/2006/relationships/hyperlink" Target="http://paperpile.com/b/bgbcYo/fsu8s" TargetMode="External"/><Relationship Id="rId409" Type="http://schemas.openxmlformats.org/officeDocument/2006/relationships/hyperlink" Target="http://paperpile.com/b/bgbcYo/FZ4N7" TargetMode="External"/><Relationship Id="rId71" Type="http://schemas.openxmlformats.org/officeDocument/2006/relationships/hyperlink" Target="https://paperpile.com/c/bgbcYo/FUNT9" TargetMode="External"/><Relationship Id="rId92" Type="http://schemas.openxmlformats.org/officeDocument/2006/relationships/hyperlink" Target="https://paperpile.com/c/bgbcYo/Sqm0O" TargetMode="External"/><Relationship Id="rId213" Type="http://schemas.openxmlformats.org/officeDocument/2006/relationships/hyperlink" Target="http://paperpile.com/b/bgbcYo/DqmRT" TargetMode="External"/><Relationship Id="rId234" Type="http://schemas.openxmlformats.org/officeDocument/2006/relationships/hyperlink" Target="http://paperpile.com/b/bgbcYo/B8QkT" TargetMode="External"/><Relationship Id="rId420" Type="http://schemas.openxmlformats.org/officeDocument/2006/relationships/hyperlink" Target="http://paperpile.com/b/bgbcYo/IdChG" TargetMode="External"/><Relationship Id="rId2" Type="http://schemas.openxmlformats.org/officeDocument/2006/relationships/settings" Target="settings.xml"/><Relationship Id="rId29" Type="http://schemas.openxmlformats.org/officeDocument/2006/relationships/hyperlink" Target="https://paperpile.com/c/bgbcYo/E1C6m" TargetMode="External"/><Relationship Id="rId255" Type="http://schemas.openxmlformats.org/officeDocument/2006/relationships/hyperlink" Target="http://paperpile.com/b/bgbcYo/Sqm0O" TargetMode="External"/><Relationship Id="rId276" Type="http://schemas.openxmlformats.org/officeDocument/2006/relationships/hyperlink" Target="http://paperpile.com/b/bgbcYo/Tk03F" TargetMode="External"/><Relationship Id="rId297" Type="http://schemas.openxmlformats.org/officeDocument/2006/relationships/hyperlink" Target="http://paperpile.com/b/bgbcYo/m9BSp" TargetMode="External"/><Relationship Id="rId441" Type="http://schemas.openxmlformats.org/officeDocument/2006/relationships/hyperlink" Target="http://paperpile.com/b/bgbcYo/zccch" TargetMode="External"/><Relationship Id="rId462" Type="http://schemas.openxmlformats.org/officeDocument/2006/relationships/hyperlink" Target="http://paperpile.com/b/bgbcYo/juS2Q" TargetMode="External"/><Relationship Id="rId483" Type="http://schemas.openxmlformats.org/officeDocument/2006/relationships/hyperlink" Target="http://paperpile.com/b/bgbcYo/kuGmz" TargetMode="External"/><Relationship Id="rId518" Type="http://schemas.openxmlformats.org/officeDocument/2006/relationships/hyperlink" Target="http://paperpile.com/b/bgbcYo/cpwYU" TargetMode="External"/><Relationship Id="rId40" Type="http://schemas.openxmlformats.org/officeDocument/2006/relationships/hyperlink" Target="https://paperpile.com/c/bgbcYo/2j2Kz" TargetMode="External"/><Relationship Id="rId115" Type="http://schemas.openxmlformats.org/officeDocument/2006/relationships/hyperlink" Target="https://www.isj.unimore.it/index.php/ISJ/article/download/154/70" TargetMode="External"/><Relationship Id="rId136" Type="http://schemas.openxmlformats.org/officeDocument/2006/relationships/hyperlink" Target="http://paperpile.com/b/bgbcYo/AmpaJ" TargetMode="External"/><Relationship Id="rId157" Type="http://schemas.openxmlformats.org/officeDocument/2006/relationships/hyperlink" Target="http://paperpile.com/b/bgbcYo/18MWb" TargetMode="External"/><Relationship Id="rId178" Type="http://schemas.openxmlformats.org/officeDocument/2006/relationships/hyperlink" Target="http://paperpile.com/b/bgbcYo/REazo" TargetMode="External"/><Relationship Id="rId301" Type="http://schemas.openxmlformats.org/officeDocument/2006/relationships/hyperlink" Target="http://paperpile.com/b/bgbcYo/sRekq" TargetMode="External"/><Relationship Id="rId322" Type="http://schemas.openxmlformats.org/officeDocument/2006/relationships/hyperlink" Target="http://paperpile.com/b/bgbcYo/8Kv4y" TargetMode="External"/><Relationship Id="rId343" Type="http://schemas.openxmlformats.org/officeDocument/2006/relationships/hyperlink" Target="http://paperpile.com/b/bgbcYo/Y7MPS" TargetMode="External"/><Relationship Id="rId364" Type="http://schemas.openxmlformats.org/officeDocument/2006/relationships/hyperlink" Target="http://paperpile.com/b/bgbcYo/Q7tsl" TargetMode="External"/><Relationship Id="rId61" Type="http://schemas.openxmlformats.org/officeDocument/2006/relationships/hyperlink" Target="https://paperpile.com/c/bgbcYo/FUNT9" TargetMode="External"/><Relationship Id="rId82" Type="http://schemas.openxmlformats.org/officeDocument/2006/relationships/hyperlink" Target="https://paperpile.com/c/bgbcYo/P0Ezo" TargetMode="External"/><Relationship Id="rId199" Type="http://schemas.openxmlformats.org/officeDocument/2006/relationships/hyperlink" Target="http://paperpile.com/b/bgbcYo/gqtbF" TargetMode="External"/><Relationship Id="rId203" Type="http://schemas.openxmlformats.org/officeDocument/2006/relationships/hyperlink" Target="http://paperpile.com/b/bgbcYo/BZ6Vz" TargetMode="External"/><Relationship Id="rId385" Type="http://schemas.openxmlformats.org/officeDocument/2006/relationships/hyperlink" Target="http://paperpile.com/b/bgbcYo/2eBSn" TargetMode="External"/><Relationship Id="rId19" Type="http://schemas.openxmlformats.org/officeDocument/2006/relationships/hyperlink" Target="https://paperpile.com/c/bgbcYo/tnE2j+8MiSJ" TargetMode="External"/><Relationship Id="rId224" Type="http://schemas.openxmlformats.org/officeDocument/2006/relationships/hyperlink" Target="http://paperpile.com/b/bgbcYo/a56XM" TargetMode="External"/><Relationship Id="rId245" Type="http://schemas.openxmlformats.org/officeDocument/2006/relationships/hyperlink" Target="http://paperpile.com/b/bgbcYo/mRrW4" TargetMode="External"/><Relationship Id="rId266" Type="http://schemas.openxmlformats.org/officeDocument/2006/relationships/hyperlink" Target="http://paperpile.com/b/bgbcYo/jbTqn" TargetMode="External"/><Relationship Id="rId287" Type="http://schemas.openxmlformats.org/officeDocument/2006/relationships/hyperlink" Target="http://paperpile.com/b/bgbcYo/c3rp1" TargetMode="External"/><Relationship Id="rId410" Type="http://schemas.openxmlformats.org/officeDocument/2006/relationships/hyperlink" Target="http://paperpile.com/b/bgbcYo/FZ4N7" TargetMode="External"/><Relationship Id="rId431" Type="http://schemas.openxmlformats.org/officeDocument/2006/relationships/hyperlink" Target="http://paperpile.com/b/bgbcYo/mAevT" TargetMode="External"/><Relationship Id="rId452" Type="http://schemas.openxmlformats.org/officeDocument/2006/relationships/hyperlink" Target="http://paperpile.com/b/bgbcYo/gUbIS" TargetMode="External"/><Relationship Id="rId473" Type="http://schemas.openxmlformats.org/officeDocument/2006/relationships/hyperlink" Target="http://paperpile.com/b/bgbcYo/7FwWg" TargetMode="External"/><Relationship Id="rId494" Type="http://schemas.openxmlformats.org/officeDocument/2006/relationships/hyperlink" Target="http://paperpile.com/b/bgbcYo/ydm9J" TargetMode="External"/><Relationship Id="rId508" Type="http://schemas.openxmlformats.org/officeDocument/2006/relationships/hyperlink" Target="http://paperpile.com/b/bgbcYo/Lup5e" TargetMode="External"/><Relationship Id="rId529" Type="http://schemas.openxmlformats.org/officeDocument/2006/relationships/image" Target="media/image10.png"/><Relationship Id="rId30" Type="http://schemas.openxmlformats.org/officeDocument/2006/relationships/hyperlink" Target="https://paperpile.com/c/bgbcYo/VbFa9" TargetMode="External"/><Relationship Id="rId105" Type="http://schemas.openxmlformats.org/officeDocument/2006/relationships/hyperlink" Target="https://paperpile.com/c/bgbcYo/bwwIB+IdChG+AVuzU" TargetMode="External"/><Relationship Id="rId126" Type="http://schemas.openxmlformats.org/officeDocument/2006/relationships/hyperlink" Target="http://paperpile.com/b/bgbcYo/7MLqz" TargetMode="External"/><Relationship Id="rId147" Type="http://schemas.openxmlformats.org/officeDocument/2006/relationships/hyperlink" Target="http://paperpile.com/b/bgbcYo/bjPzf" TargetMode="External"/><Relationship Id="rId168" Type="http://schemas.openxmlformats.org/officeDocument/2006/relationships/hyperlink" Target="http://paperpile.com/b/bgbcYo/c7Zx9" TargetMode="External"/><Relationship Id="rId312" Type="http://schemas.openxmlformats.org/officeDocument/2006/relationships/hyperlink" Target="http://paperpile.com/b/bgbcYo/8MiSJ" TargetMode="External"/><Relationship Id="rId333" Type="http://schemas.openxmlformats.org/officeDocument/2006/relationships/hyperlink" Target="http://paperpile.com/b/bgbcYo/z3Fr9" TargetMode="External"/><Relationship Id="rId354" Type="http://schemas.openxmlformats.org/officeDocument/2006/relationships/hyperlink" Target="http://paperpile.com/b/bgbcYo/fyGG3" TargetMode="External"/><Relationship Id="rId51" Type="http://schemas.openxmlformats.org/officeDocument/2006/relationships/image" Target="media/image1.png"/><Relationship Id="rId72" Type="http://schemas.openxmlformats.org/officeDocument/2006/relationships/hyperlink" Target="https://paperpile.com/c/bgbcYo/KJd2h+19hO5" TargetMode="External"/><Relationship Id="rId93" Type="http://schemas.openxmlformats.org/officeDocument/2006/relationships/hyperlink" Target="https://paperpile.com/c/bgbcYo/9jSi5" TargetMode="External"/><Relationship Id="rId189" Type="http://schemas.openxmlformats.org/officeDocument/2006/relationships/hyperlink" Target="http://paperpile.com/b/bgbcYo/qANN1" TargetMode="External"/><Relationship Id="rId375" Type="http://schemas.openxmlformats.org/officeDocument/2006/relationships/hyperlink" Target="http://paperpile.com/b/bgbcYo/h2nKt" TargetMode="External"/><Relationship Id="rId396" Type="http://schemas.openxmlformats.org/officeDocument/2006/relationships/hyperlink" Target="http://paperpile.com/b/bgbcYo/fsu8s" TargetMode="External"/><Relationship Id="rId3" Type="http://schemas.openxmlformats.org/officeDocument/2006/relationships/webSettings" Target="webSettings.xml"/><Relationship Id="rId214" Type="http://schemas.openxmlformats.org/officeDocument/2006/relationships/hyperlink" Target="http://paperpile.com/b/bgbcYo/DqmRT" TargetMode="External"/><Relationship Id="rId235" Type="http://schemas.openxmlformats.org/officeDocument/2006/relationships/hyperlink" Target="http://paperpile.com/b/bgbcYo/B8QkT" TargetMode="External"/><Relationship Id="rId256" Type="http://schemas.openxmlformats.org/officeDocument/2006/relationships/hyperlink" Target="http://paperpile.com/b/bgbcYo/Sqm0O" TargetMode="External"/><Relationship Id="rId277" Type="http://schemas.openxmlformats.org/officeDocument/2006/relationships/hyperlink" Target="http://paperpile.com/b/bgbcYo/yuCqw" TargetMode="External"/><Relationship Id="rId298" Type="http://schemas.openxmlformats.org/officeDocument/2006/relationships/hyperlink" Target="http://paperpile.com/b/bgbcYo/m9BSp" TargetMode="External"/><Relationship Id="rId400" Type="http://schemas.openxmlformats.org/officeDocument/2006/relationships/hyperlink" Target="http://paperpile.com/b/bgbcYo/OB39P" TargetMode="External"/><Relationship Id="rId421" Type="http://schemas.openxmlformats.org/officeDocument/2006/relationships/hyperlink" Target="http://paperpile.com/b/bgbcYo/KBjkC" TargetMode="External"/><Relationship Id="rId442" Type="http://schemas.openxmlformats.org/officeDocument/2006/relationships/hyperlink" Target="http://paperpile.com/b/bgbcYo/zccch" TargetMode="External"/><Relationship Id="rId463" Type="http://schemas.openxmlformats.org/officeDocument/2006/relationships/hyperlink" Target="http://paperpile.com/b/bgbcYo/juS2Q" TargetMode="External"/><Relationship Id="rId484" Type="http://schemas.openxmlformats.org/officeDocument/2006/relationships/hyperlink" Target="http://paperpile.com/b/bgbcYo/kuGmz" TargetMode="External"/><Relationship Id="rId519" Type="http://schemas.openxmlformats.org/officeDocument/2006/relationships/hyperlink" Target="http://paperpile.com/b/bgbcYo/nK7my" TargetMode="External"/><Relationship Id="rId116" Type="http://schemas.openxmlformats.org/officeDocument/2006/relationships/hyperlink" Target="http://paperpile.com/b/bgbcYo/VzbYD" TargetMode="External"/><Relationship Id="rId137" Type="http://schemas.openxmlformats.org/officeDocument/2006/relationships/hyperlink" Target="http://paperpile.com/b/bgbcYo/AmpaJ" TargetMode="External"/><Relationship Id="rId158" Type="http://schemas.openxmlformats.org/officeDocument/2006/relationships/hyperlink" Target="http://paperpile.com/b/bgbcYo/4xVS9" TargetMode="External"/><Relationship Id="rId302" Type="http://schemas.openxmlformats.org/officeDocument/2006/relationships/hyperlink" Target="http://paperpile.com/b/bgbcYo/wUi1E" TargetMode="External"/><Relationship Id="rId323" Type="http://schemas.openxmlformats.org/officeDocument/2006/relationships/hyperlink" Target="http://paperpile.com/b/bgbcYo/8Kv4y" TargetMode="External"/><Relationship Id="rId344" Type="http://schemas.openxmlformats.org/officeDocument/2006/relationships/hyperlink" Target="http://paperpile.com/b/bgbcYo/wxHvH" TargetMode="External"/><Relationship Id="rId530" Type="http://schemas.openxmlformats.org/officeDocument/2006/relationships/image" Target="media/image11.jpg"/><Relationship Id="rId20" Type="http://schemas.openxmlformats.org/officeDocument/2006/relationships/hyperlink" Target="https://paperpile.com/c/bgbcYo/MobLl" TargetMode="External"/><Relationship Id="rId41" Type="http://schemas.openxmlformats.org/officeDocument/2006/relationships/hyperlink" Target="https://paperpile.com/c/bgbcYo/rZePT" TargetMode="External"/><Relationship Id="rId62" Type="http://schemas.openxmlformats.org/officeDocument/2006/relationships/hyperlink" Target="https://paperpile.com/c/bgbcYo/Sqm0O" TargetMode="External"/><Relationship Id="rId83" Type="http://schemas.openxmlformats.org/officeDocument/2006/relationships/hyperlink" Target="https://paperpile.com/c/bgbcYo/k5lvR" TargetMode="External"/><Relationship Id="rId179" Type="http://schemas.openxmlformats.org/officeDocument/2006/relationships/hyperlink" Target="http://paperpile.com/b/bgbcYo/ScTlp" TargetMode="External"/><Relationship Id="rId365" Type="http://schemas.openxmlformats.org/officeDocument/2006/relationships/hyperlink" Target="http://paperpile.com/b/bgbcYo/Q7tsl" TargetMode="External"/><Relationship Id="rId386" Type="http://schemas.openxmlformats.org/officeDocument/2006/relationships/hyperlink" Target="http://dx.doi.org/10.1242/jeb.237941" TargetMode="External"/><Relationship Id="rId190" Type="http://schemas.openxmlformats.org/officeDocument/2006/relationships/hyperlink" Target="http://paperpile.com/b/bgbcYo/qANN1" TargetMode="External"/><Relationship Id="rId204" Type="http://schemas.openxmlformats.org/officeDocument/2006/relationships/hyperlink" Target="http://paperpile.com/b/bgbcYo/BZ6Vz" TargetMode="External"/><Relationship Id="rId225" Type="http://schemas.openxmlformats.org/officeDocument/2006/relationships/hyperlink" Target="http://paperpile.com/b/bgbcYo/a56XM" TargetMode="External"/><Relationship Id="rId246" Type="http://schemas.openxmlformats.org/officeDocument/2006/relationships/hyperlink" Target="http://paperpile.com/b/bgbcYo/mRrW4" TargetMode="External"/><Relationship Id="rId267" Type="http://schemas.openxmlformats.org/officeDocument/2006/relationships/hyperlink" Target="http://paperpile.com/b/bgbcYo/jbTqn" TargetMode="External"/><Relationship Id="rId288" Type="http://schemas.openxmlformats.org/officeDocument/2006/relationships/hyperlink" Target="http://paperpile.com/b/bgbcYo/c3rp1" TargetMode="External"/><Relationship Id="rId411" Type="http://schemas.openxmlformats.org/officeDocument/2006/relationships/hyperlink" Target="http://paperpile.com/b/bgbcYo/FZ4N7" TargetMode="External"/><Relationship Id="rId432" Type="http://schemas.openxmlformats.org/officeDocument/2006/relationships/hyperlink" Target="http://paperpile.com/b/bgbcYo/MobLl" TargetMode="External"/><Relationship Id="rId453" Type="http://schemas.openxmlformats.org/officeDocument/2006/relationships/hyperlink" Target="http://paperpile.com/b/bgbcYo/gUbIS" TargetMode="External"/><Relationship Id="rId474" Type="http://schemas.openxmlformats.org/officeDocument/2006/relationships/hyperlink" Target="http://paperpile.com/b/bgbcYo/7FwWg" TargetMode="External"/><Relationship Id="rId509" Type="http://schemas.openxmlformats.org/officeDocument/2006/relationships/hyperlink" Target="http://paperpile.com/b/bgbcYo/Lup5e" TargetMode="External"/><Relationship Id="rId106" Type="http://schemas.openxmlformats.org/officeDocument/2006/relationships/hyperlink" Target="https://paperpile.com/c/bgbcYo/c7Zx9+mCzHw" TargetMode="External"/><Relationship Id="rId127" Type="http://schemas.openxmlformats.org/officeDocument/2006/relationships/hyperlink" Target="http://paperpile.com/b/bgbcYo/7MLqz" TargetMode="External"/><Relationship Id="rId313" Type="http://schemas.openxmlformats.org/officeDocument/2006/relationships/hyperlink" Target="http://paperpile.com/b/bgbcYo/8MiSJ" TargetMode="External"/><Relationship Id="rId495" Type="http://schemas.openxmlformats.org/officeDocument/2006/relationships/hyperlink" Target="http://paperpile.com/b/bgbcYo/ydm9J" TargetMode="External"/><Relationship Id="rId10" Type="http://schemas.openxmlformats.org/officeDocument/2006/relationships/hyperlink" Target="https://paperpile.com/c/bgbcYo/z3Fr9+UN5F" TargetMode="External"/><Relationship Id="rId31" Type="http://schemas.openxmlformats.org/officeDocument/2006/relationships/hyperlink" Target="https://paperpile.com/c/bgbcYo/DkoIn+kuGmz" TargetMode="External"/><Relationship Id="rId52" Type="http://schemas.openxmlformats.org/officeDocument/2006/relationships/image" Target="media/image2.png"/><Relationship Id="rId73" Type="http://schemas.openxmlformats.org/officeDocument/2006/relationships/hyperlink" Target="https://paperpile.com/c/bgbcYo/0yJpe+Sqm0O" TargetMode="External"/><Relationship Id="rId94" Type="http://schemas.openxmlformats.org/officeDocument/2006/relationships/hyperlink" Target="https://paperpile.com/c/bgbcYo/vjyBj+2eBSn" TargetMode="External"/><Relationship Id="rId148" Type="http://schemas.openxmlformats.org/officeDocument/2006/relationships/hyperlink" Target="http://paperpile.com/b/bgbcYo/bjPzf" TargetMode="External"/><Relationship Id="rId169" Type="http://schemas.openxmlformats.org/officeDocument/2006/relationships/hyperlink" Target="http://paperpile.com/b/bgbcYo/c7Zx9" TargetMode="External"/><Relationship Id="rId334" Type="http://schemas.openxmlformats.org/officeDocument/2006/relationships/hyperlink" Target="http://paperpile.com/b/bgbcYo/z3Fr9" TargetMode="External"/><Relationship Id="rId355" Type="http://schemas.openxmlformats.org/officeDocument/2006/relationships/hyperlink" Target="http://paperpile.com/b/bgbcYo/e2qFq" TargetMode="External"/><Relationship Id="rId376" Type="http://schemas.openxmlformats.org/officeDocument/2006/relationships/hyperlink" Target="http://paperpile.com/b/bgbcYo/h2nKt" TargetMode="External"/><Relationship Id="rId397" Type="http://schemas.openxmlformats.org/officeDocument/2006/relationships/hyperlink" Target="http://paperpile.com/b/bgbcYo/qBNZ3" TargetMode="External"/><Relationship Id="rId520" Type="http://schemas.openxmlformats.org/officeDocument/2006/relationships/hyperlink" Target="http://paperpile.com/b/bgbcYo/nK7my" TargetMode="External"/><Relationship Id="rId4" Type="http://schemas.openxmlformats.org/officeDocument/2006/relationships/footnotes" Target="footnotes.xml"/><Relationship Id="rId180" Type="http://schemas.openxmlformats.org/officeDocument/2006/relationships/hyperlink" Target="http://paperpile.com/b/bgbcYo/ScTlp" TargetMode="External"/><Relationship Id="rId215" Type="http://schemas.openxmlformats.org/officeDocument/2006/relationships/hyperlink" Target="http://paperpile.com/b/bgbcYo/DqmRT" TargetMode="External"/><Relationship Id="rId236" Type="http://schemas.openxmlformats.org/officeDocument/2006/relationships/hyperlink" Target="http://paperpile.com/b/bgbcYo/MWApy" TargetMode="External"/><Relationship Id="rId257" Type="http://schemas.openxmlformats.org/officeDocument/2006/relationships/hyperlink" Target="http://paperpile.com/b/bgbcYo/JmX0d" TargetMode="External"/><Relationship Id="rId278" Type="http://schemas.openxmlformats.org/officeDocument/2006/relationships/hyperlink" Target="http://paperpile.com/b/bgbcYo/yuCqw" TargetMode="External"/><Relationship Id="rId401" Type="http://schemas.openxmlformats.org/officeDocument/2006/relationships/hyperlink" Target="http://paperpile.com/b/bgbcYo/OB39P" TargetMode="External"/><Relationship Id="rId422" Type="http://schemas.openxmlformats.org/officeDocument/2006/relationships/hyperlink" Target="http://paperpile.com/b/bgbcYo/KBjkC" TargetMode="External"/><Relationship Id="rId443" Type="http://schemas.openxmlformats.org/officeDocument/2006/relationships/hyperlink" Target="http://paperpile.com/b/bgbcYo/zccch" TargetMode="External"/><Relationship Id="rId464" Type="http://schemas.openxmlformats.org/officeDocument/2006/relationships/hyperlink" Target="http://paperpile.com/b/bgbcYo/ATewa" TargetMode="External"/><Relationship Id="rId303" Type="http://schemas.openxmlformats.org/officeDocument/2006/relationships/hyperlink" Target="http://paperpile.com/b/bgbcYo/wUi1E" TargetMode="External"/><Relationship Id="rId485" Type="http://schemas.openxmlformats.org/officeDocument/2006/relationships/hyperlink" Target="http://dx.doi.org/10.5281/zenodo.4589425" TargetMode="External"/><Relationship Id="rId42" Type="http://schemas.openxmlformats.org/officeDocument/2006/relationships/hyperlink" Target="https://paperpile.com/c/bgbcYo/PFN7c" TargetMode="External"/><Relationship Id="rId84" Type="http://schemas.openxmlformats.org/officeDocument/2006/relationships/hyperlink" Target="https://paperpile.com/c/bgbcYo/fyGG3+mRrW4+wxHvH+Tpagi+mAevT" TargetMode="External"/><Relationship Id="rId138" Type="http://schemas.openxmlformats.org/officeDocument/2006/relationships/hyperlink" Target="http://paperpile.com/b/bgbcYo/AmpaJ" TargetMode="External"/><Relationship Id="rId345" Type="http://schemas.openxmlformats.org/officeDocument/2006/relationships/hyperlink" Target="http://paperpile.com/b/bgbcYo/wxHvH" TargetMode="External"/><Relationship Id="rId387" Type="http://schemas.openxmlformats.org/officeDocument/2006/relationships/hyperlink" Target="http://paperpile.com/b/bgbcYo/2eBSn" TargetMode="External"/><Relationship Id="rId510" Type="http://schemas.openxmlformats.org/officeDocument/2006/relationships/hyperlink" Target="http://paperpile.com/b/bgbcYo/Lup5e" TargetMode="External"/><Relationship Id="rId191" Type="http://schemas.openxmlformats.org/officeDocument/2006/relationships/hyperlink" Target="http://paperpile.com/b/bgbcYo/OHMpC" TargetMode="External"/><Relationship Id="rId205" Type="http://schemas.openxmlformats.org/officeDocument/2006/relationships/hyperlink" Target="http://paperpile.com/b/bgbcYo/VbFa9" TargetMode="External"/><Relationship Id="rId247" Type="http://schemas.openxmlformats.org/officeDocument/2006/relationships/hyperlink" Target="http://paperpile.com/b/bgbcYo/mRrW4" TargetMode="External"/><Relationship Id="rId412" Type="http://schemas.openxmlformats.org/officeDocument/2006/relationships/hyperlink" Target="http://paperpile.com/b/bgbcYo/vjyBj" TargetMode="External"/><Relationship Id="rId107" Type="http://schemas.openxmlformats.org/officeDocument/2006/relationships/hyperlink" Target="https://paperpile.com/c/bgbcYo/jTRCr" TargetMode="External"/><Relationship Id="rId289" Type="http://schemas.openxmlformats.org/officeDocument/2006/relationships/hyperlink" Target="http://paperpile.com/b/bgbcYo/c3rp1" TargetMode="External"/><Relationship Id="rId454" Type="http://schemas.openxmlformats.org/officeDocument/2006/relationships/hyperlink" Target="http://paperpile.com/b/bgbcYo/gUbIS" TargetMode="External"/><Relationship Id="rId496" Type="http://schemas.openxmlformats.org/officeDocument/2006/relationships/hyperlink" Target="http://paperpile.com/b/bgbcYo/cHBZa" TargetMode="External"/><Relationship Id="rId11" Type="http://schemas.openxmlformats.org/officeDocument/2006/relationships/hyperlink" Target="https://paperpile.com/c/bgbcYo/z3Fr9" TargetMode="External"/><Relationship Id="rId53" Type="http://schemas.openxmlformats.org/officeDocument/2006/relationships/image" Target="media/image3.jpg"/><Relationship Id="rId149" Type="http://schemas.openxmlformats.org/officeDocument/2006/relationships/hyperlink" Target="http://paperpile.com/b/bgbcYo/bjPzf" TargetMode="External"/><Relationship Id="rId314" Type="http://schemas.openxmlformats.org/officeDocument/2006/relationships/hyperlink" Target="http://dx.doi.org/10.1007/s00227-021-03930-y" TargetMode="External"/><Relationship Id="rId356" Type="http://schemas.openxmlformats.org/officeDocument/2006/relationships/hyperlink" Target="http://paperpile.com/b/bgbcYo/e2qFq" TargetMode="External"/><Relationship Id="rId398" Type="http://schemas.openxmlformats.org/officeDocument/2006/relationships/hyperlink" Target="http://paperpile.com/b/bgbcYo/qBNZ3" TargetMode="External"/><Relationship Id="rId521" Type="http://schemas.openxmlformats.org/officeDocument/2006/relationships/hyperlink" Target="http://paperpile.com/b/bgbcYo/nK7my" TargetMode="External"/><Relationship Id="rId95" Type="http://schemas.openxmlformats.org/officeDocument/2006/relationships/hyperlink" Target="https://paperpile.com/c/bgbcYo/6XRaX" TargetMode="External"/><Relationship Id="rId160" Type="http://schemas.openxmlformats.org/officeDocument/2006/relationships/hyperlink" Target="http://paperpile.com/b/bgbcYo/4xVS9" TargetMode="External"/><Relationship Id="rId216" Type="http://schemas.openxmlformats.org/officeDocument/2006/relationships/hyperlink" Target="http://paperpile.com/b/bgbcYo/Sm63X" TargetMode="External"/><Relationship Id="rId423" Type="http://schemas.openxmlformats.org/officeDocument/2006/relationships/hyperlink" Target="http://paperpile.com/b/bgbcYo/KBjkC" TargetMode="External"/><Relationship Id="rId258" Type="http://schemas.openxmlformats.org/officeDocument/2006/relationships/hyperlink" Target="http://paperpile.com/b/bgbcYo/JmX0d" TargetMode="External"/><Relationship Id="rId465" Type="http://schemas.openxmlformats.org/officeDocument/2006/relationships/hyperlink" Target="http://paperpile.com/b/bgbcYo/ATewa" TargetMode="External"/><Relationship Id="rId22" Type="http://schemas.openxmlformats.org/officeDocument/2006/relationships/hyperlink" Target="https://paperpile.com/c/bgbcYo/lMd85+fyGG3" TargetMode="External"/><Relationship Id="rId64" Type="http://schemas.openxmlformats.org/officeDocument/2006/relationships/hyperlink" Target="https://paperpile.com/c/bgbcYo/Lup5e" TargetMode="External"/><Relationship Id="rId118" Type="http://schemas.openxmlformats.org/officeDocument/2006/relationships/hyperlink" Target="http://paperpile.com/b/bgbcYo/0t3JA" TargetMode="External"/><Relationship Id="rId325" Type="http://schemas.openxmlformats.org/officeDocument/2006/relationships/hyperlink" Target="http://paperpile.com/b/bgbcYo/KJd2h" TargetMode="External"/><Relationship Id="rId367" Type="http://schemas.openxmlformats.org/officeDocument/2006/relationships/hyperlink" Target="http://dx.doi.org/10.1186/s12864-016-3215-z" TargetMode="External"/><Relationship Id="rId532" Type="http://schemas.openxmlformats.org/officeDocument/2006/relationships/footer" Target="footer1.xml"/><Relationship Id="rId171" Type="http://schemas.openxmlformats.org/officeDocument/2006/relationships/hyperlink" Target="http://paperpile.com/b/bgbcYo/1pb0O" TargetMode="External"/><Relationship Id="rId227" Type="http://schemas.openxmlformats.org/officeDocument/2006/relationships/hyperlink" Target="http://paperpile.com/b/bgbcYo/Ex9Vl" TargetMode="External"/><Relationship Id="rId269" Type="http://schemas.openxmlformats.org/officeDocument/2006/relationships/hyperlink" Target="http://paperpile.com/b/bgbcYo/O3Sg2" TargetMode="External"/><Relationship Id="rId434" Type="http://schemas.openxmlformats.org/officeDocument/2006/relationships/hyperlink" Target="http://paperpile.com/b/bgbcYo/MobLl" TargetMode="External"/><Relationship Id="rId476" Type="http://schemas.openxmlformats.org/officeDocument/2006/relationships/hyperlink" Target="http://paperpile.com/b/bgbcYo/rZePT" TargetMode="External"/><Relationship Id="rId33" Type="http://schemas.openxmlformats.org/officeDocument/2006/relationships/hyperlink" Target="https://paperpile.com/c/bgbcYo/sRekq" TargetMode="External"/><Relationship Id="rId129" Type="http://schemas.openxmlformats.org/officeDocument/2006/relationships/hyperlink" Target="http://paperpile.com/b/bgbcYo/wQz00" TargetMode="External"/><Relationship Id="rId280" Type="http://schemas.openxmlformats.org/officeDocument/2006/relationships/hyperlink" Target="http://dx.doi.org/10.1038/s41559-016-0014" TargetMode="External"/><Relationship Id="rId336" Type="http://schemas.openxmlformats.org/officeDocument/2006/relationships/hyperlink" Target="http://dx.doi.org/10.5670/oceanog.2015.36" TargetMode="External"/><Relationship Id="rId501" Type="http://schemas.openxmlformats.org/officeDocument/2006/relationships/hyperlink" Target="http://paperpile.com/b/bgbcYo/wFYFK" TargetMode="External"/><Relationship Id="rId75" Type="http://schemas.openxmlformats.org/officeDocument/2006/relationships/hyperlink" Target="https://paperpile.com/c/bgbcYo/e2qFq+H1Ho6" TargetMode="External"/><Relationship Id="rId140" Type="http://schemas.openxmlformats.org/officeDocument/2006/relationships/hyperlink" Target="http://paperpile.com/b/bgbcYo/jTRCr" TargetMode="External"/><Relationship Id="rId182" Type="http://schemas.openxmlformats.org/officeDocument/2006/relationships/hyperlink" Target="http://paperpile.com/b/bgbcYo/01UIE" TargetMode="External"/><Relationship Id="rId378" Type="http://schemas.openxmlformats.org/officeDocument/2006/relationships/hyperlink" Target="http://paperpile.com/b/bgbcYo/9AcjK" TargetMode="External"/><Relationship Id="rId403" Type="http://schemas.openxmlformats.org/officeDocument/2006/relationships/hyperlink" Target="http://paperpile.com/b/bgbcYo/Zx3jZ" TargetMode="External"/><Relationship Id="rId6" Type="http://schemas.openxmlformats.org/officeDocument/2006/relationships/comments" Target="comments.xml"/><Relationship Id="rId238" Type="http://schemas.openxmlformats.org/officeDocument/2006/relationships/hyperlink" Target="http://paperpile.com/b/bgbcYo/MWApy" TargetMode="External"/><Relationship Id="rId445" Type="http://schemas.openxmlformats.org/officeDocument/2006/relationships/hyperlink" Target="http://paperpile.com/b/bgbcYo/zccch" TargetMode="External"/><Relationship Id="rId487" Type="http://schemas.openxmlformats.org/officeDocument/2006/relationships/hyperlink" Target="http://paperpile.com/b/bgbcYo/DkoIn" TargetMode="External"/><Relationship Id="rId291" Type="http://schemas.openxmlformats.org/officeDocument/2006/relationships/hyperlink" Target="http://paperpile.com/b/bgbcYo/2j2Kz" TargetMode="External"/><Relationship Id="rId305" Type="http://schemas.openxmlformats.org/officeDocument/2006/relationships/hyperlink" Target="http://paperpile.com/b/bgbcYo/U3RTB" TargetMode="External"/><Relationship Id="rId347" Type="http://schemas.openxmlformats.org/officeDocument/2006/relationships/hyperlink" Target="http://paperpile.com/b/bgbcYo/cLsPr" TargetMode="External"/><Relationship Id="rId512" Type="http://schemas.openxmlformats.org/officeDocument/2006/relationships/hyperlink" Target="http://paperpile.com/b/bgbcYo/Lup5e" TargetMode="External"/><Relationship Id="rId44" Type="http://schemas.openxmlformats.org/officeDocument/2006/relationships/hyperlink" Target="https://paperpile.com/c/bgbcYo/Y7MPS" TargetMode="External"/><Relationship Id="rId86" Type="http://schemas.openxmlformats.org/officeDocument/2006/relationships/hyperlink" Target="https://paperpile.com/c/bgbcYo/AmpaJ+U3RTB" TargetMode="External"/><Relationship Id="rId151" Type="http://schemas.openxmlformats.org/officeDocument/2006/relationships/hyperlink" Target="http://paperpile.com/b/bgbcYo/bjPzf" TargetMode="External"/><Relationship Id="rId389" Type="http://schemas.openxmlformats.org/officeDocument/2006/relationships/hyperlink" Target="http://paperpile.com/b/bgbcYo/2I0yK" TargetMode="External"/><Relationship Id="rId193" Type="http://schemas.openxmlformats.org/officeDocument/2006/relationships/hyperlink" Target="http://paperpile.com/b/bgbcYo/OHMpC" TargetMode="External"/><Relationship Id="rId207" Type="http://schemas.openxmlformats.org/officeDocument/2006/relationships/hyperlink" Target="http://paperpile.com/b/bgbcYo/VbFa9" TargetMode="External"/><Relationship Id="rId249" Type="http://schemas.openxmlformats.org/officeDocument/2006/relationships/hyperlink" Target="http://paperpile.com/b/bgbcYo/AVuzU" TargetMode="External"/><Relationship Id="rId414" Type="http://schemas.openxmlformats.org/officeDocument/2006/relationships/hyperlink" Target="http://paperpile.com/b/bgbcYo/vjyBj" TargetMode="External"/><Relationship Id="rId456" Type="http://schemas.openxmlformats.org/officeDocument/2006/relationships/hyperlink" Target="http://paperpile.com/b/bgbcYo/ZHZ17" TargetMode="External"/><Relationship Id="rId498" Type="http://schemas.openxmlformats.org/officeDocument/2006/relationships/hyperlink" Target="http://paperpile.com/b/bgbcYo/cHBZa" TargetMode="External"/><Relationship Id="rId13" Type="http://schemas.openxmlformats.org/officeDocument/2006/relationships/hyperlink" Target="https://paperpile.com/c/bgbcYo/Sm63X+cLsPr" TargetMode="External"/><Relationship Id="rId109" Type="http://schemas.openxmlformats.org/officeDocument/2006/relationships/hyperlink" Target="https://paperpile.com/c/bgbcYo/01UIE" TargetMode="External"/><Relationship Id="rId260" Type="http://schemas.openxmlformats.org/officeDocument/2006/relationships/hyperlink" Target="http://paperpile.com/b/bgbcYo/JE41Y" TargetMode="External"/><Relationship Id="rId316" Type="http://schemas.openxmlformats.org/officeDocument/2006/relationships/hyperlink" Target="http://paperpile.com/b/bgbcYo/4gdpO" TargetMode="External"/><Relationship Id="rId523" Type="http://schemas.openxmlformats.org/officeDocument/2006/relationships/hyperlink" Target="http://paperpile.com/b/bgbcYo/nK7my" TargetMode="External"/><Relationship Id="rId55" Type="http://schemas.openxmlformats.org/officeDocument/2006/relationships/image" Target="media/image5.jpg"/><Relationship Id="rId97" Type="http://schemas.openxmlformats.org/officeDocument/2006/relationships/hyperlink" Target="https://paperpile.com/c/bgbcYo/0huT0" TargetMode="External"/><Relationship Id="rId120" Type="http://schemas.openxmlformats.org/officeDocument/2006/relationships/hyperlink" Target="http://paperpile.com/b/bgbcYo/E1C6m" TargetMode="External"/><Relationship Id="rId358" Type="http://schemas.openxmlformats.org/officeDocument/2006/relationships/hyperlink" Target="http://paperpile.com/b/bgbcYo/ibCbk" TargetMode="External"/><Relationship Id="rId162" Type="http://schemas.openxmlformats.org/officeDocument/2006/relationships/hyperlink" Target="http://paperpile.com/b/bgbcYo/FUNT9" TargetMode="External"/><Relationship Id="rId218" Type="http://schemas.openxmlformats.org/officeDocument/2006/relationships/hyperlink" Target="http://paperpile.com/b/bgbcYo/Sm63X" TargetMode="External"/><Relationship Id="rId425" Type="http://schemas.openxmlformats.org/officeDocument/2006/relationships/hyperlink" Target="http://paperpile.com/b/bgbcYo/PFN7c" TargetMode="External"/><Relationship Id="rId467" Type="http://schemas.openxmlformats.org/officeDocument/2006/relationships/hyperlink" Target="http://paperpile.com/b/bgbcYo/ONCt" TargetMode="External"/><Relationship Id="rId271" Type="http://schemas.openxmlformats.org/officeDocument/2006/relationships/hyperlink" Target="http://paperpile.com/b/bgbcYo/O3Sg2" TargetMode="External"/><Relationship Id="rId24" Type="http://schemas.openxmlformats.org/officeDocument/2006/relationships/hyperlink" Target="https://paperpile.com/c/bgbcYo/fyGG3+mAevT" TargetMode="External"/><Relationship Id="rId66" Type="http://schemas.openxmlformats.org/officeDocument/2006/relationships/hyperlink" Target="https://paperpile.com/c/bgbcYo/c3rp1" TargetMode="External"/><Relationship Id="rId131" Type="http://schemas.openxmlformats.org/officeDocument/2006/relationships/hyperlink" Target="http://dx.doi.org/10.3389/fmars.2021.651102" TargetMode="External"/><Relationship Id="rId327" Type="http://schemas.openxmlformats.org/officeDocument/2006/relationships/hyperlink" Target="http://paperpile.com/b/bgbcYo/KJd2h" TargetMode="External"/><Relationship Id="rId369" Type="http://schemas.openxmlformats.org/officeDocument/2006/relationships/hyperlink" Target="http://paperpile.com/b/bgbcYo/hXQnc" TargetMode="External"/><Relationship Id="rId534" Type="http://schemas.microsoft.com/office/2011/relationships/people" Target="people.xml"/><Relationship Id="rId173" Type="http://schemas.openxmlformats.org/officeDocument/2006/relationships/hyperlink" Target="http://paperpile.com/b/bgbcYo/sVT5N" TargetMode="External"/><Relationship Id="rId229" Type="http://schemas.openxmlformats.org/officeDocument/2006/relationships/hyperlink" Target="http://paperpile.com/b/bgbcYo/Ex9Vl" TargetMode="External"/><Relationship Id="rId380" Type="http://schemas.openxmlformats.org/officeDocument/2006/relationships/hyperlink" Target="http://paperpile.com/b/bgbcYo/0yJpe" TargetMode="External"/><Relationship Id="rId436" Type="http://schemas.openxmlformats.org/officeDocument/2006/relationships/hyperlink" Target="http://paperpile.com/b/bgbcYo/H1Ho6" TargetMode="External"/><Relationship Id="rId240" Type="http://schemas.openxmlformats.org/officeDocument/2006/relationships/hyperlink" Target="http://paperpile.com/b/bgbcYo/tlx6j" TargetMode="External"/><Relationship Id="rId478" Type="http://schemas.openxmlformats.org/officeDocument/2006/relationships/hyperlink" Target="http://paperpile.com/b/bgbcYo/rZePT" TargetMode="External"/><Relationship Id="rId35" Type="http://schemas.openxmlformats.org/officeDocument/2006/relationships/hyperlink" Target="https://paperpile.com/c/bgbcYo/rZePT" TargetMode="External"/><Relationship Id="rId77" Type="http://schemas.openxmlformats.org/officeDocument/2006/relationships/hyperlink" Target="https://paperpile.com/c/bgbcYo/cLsPr" TargetMode="External"/><Relationship Id="rId100" Type="http://schemas.openxmlformats.org/officeDocument/2006/relationships/hyperlink" Target="https://paperpile.com/c/bgbcYo/cLsPr" TargetMode="External"/><Relationship Id="rId282" Type="http://schemas.openxmlformats.org/officeDocument/2006/relationships/hyperlink" Target="http://paperpile.com/b/bgbcYo/wLnlM" TargetMode="External"/><Relationship Id="rId338" Type="http://schemas.openxmlformats.org/officeDocument/2006/relationships/hyperlink" Target="http://paperpile.com/b/bgbcYo/zhbmY" TargetMode="External"/><Relationship Id="rId503" Type="http://schemas.openxmlformats.org/officeDocument/2006/relationships/hyperlink" Target="http://paperpile.com/b/bgbcYo/R2wE1" TargetMode="External"/><Relationship Id="rId8" Type="http://schemas.openxmlformats.org/officeDocument/2006/relationships/hyperlink" Target="https://paperpile.com/c/bgbcYo/Ex9Vl" TargetMode="External"/><Relationship Id="rId142" Type="http://schemas.openxmlformats.org/officeDocument/2006/relationships/hyperlink" Target="http://paperpile.com/b/bgbcYo/gEQQh" TargetMode="External"/><Relationship Id="rId184" Type="http://schemas.openxmlformats.org/officeDocument/2006/relationships/hyperlink" Target="http://paperpile.com/b/bgbcYo/01UIE" TargetMode="External"/><Relationship Id="rId391" Type="http://schemas.openxmlformats.org/officeDocument/2006/relationships/hyperlink" Target="http://paperpile.com/b/bgbcYo/9jSi5" TargetMode="External"/><Relationship Id="rId405" Type="http://schemas.openxmlformats.org/officeDocument/2006/relationships/hyperlink" Target="http://paperpile.com/b/bgbcYo/Zx3jZ" TargetMode="External"/><Relationship Id="rId447" Type="http://schemas.openxmlformats.org/officeDocument/2006/relationships/hyperlink" Target="http://paperpile.com/b/bgbcYo/P0Ezo" TargetMode="External"/><Relationship Id="rId251" Type="http://schemas.openxmlformats.org/officeDocument/2006/relationships/hyperlink" Target="http://paperpile.com/b/bgbcYo/bwwIB" TargetMode="External"/><Relationship Id="rId489" Type="http://schemas.openxmlformats.org/officeDocument/2006/relationships/hyperlink" Target="http://paperpile.com/b/bgbcYo/Dk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34</Pages>
  <Words>17860</Words>
  <Characters>101805</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119427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Shallin.Busch</cp:lastModifiedBy>
  <cp:revision>9</cp:revision>
  <dcterms:created xsi:type="dcterms:W3CDTF">2022-11-21T21:51:00Z</dcterms:created>
  <dcterms:modified xsi:type="dcterms:W3CDTF">2022-11-28T20:37:00Z</dcterms:modified>
</cp:coreProperties>
</file>